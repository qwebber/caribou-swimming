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0024" w14:textId="77777777" w:rsidR="00AD1F7F" w:rsidRDefault="00AD1F7F" w:rsidP="00012DC2">
      <w:pPr>
        <w:spacing w:line="480" w:lineRule="auto"/>
        <w:jc w:val="center"/>
        <w:rPr>
          <w:rFonts w:ascii="Times New Roman" w:hAnsi="Times New Roman" w:cs="Times New Roman"/>
        </w:rPr>
      </w:pPr>
    </w:p>
    <w:p w14:paraId="48822DAF" w14:textId="77777777" w:rsidR="00012DC2" w:rsidRDefault="00012DC2" w:rsidP="00012DC2">
      <w:pPr>
        <w:spacing w:line="480" w:lineRule="auto"/>
        <w:jc w:val="center"/>
        <w:rPr>
          <w:rFonts w:ascii="Times New Roman" w:hAnsi="Times New Roman" w:cs="Times New Roman"/>
        </w:rPr>
      </w:pPr>
    </w:p>
    <w:p w14:paraId="451F6CCA" w14:textId="77777777" w:rsidR="00012DC2" w:rsidRPr="00C30593" w:rsidRDefault="00012DC2" w:rsidP="00012DC2">
      <w:pPr>
        <w:spacing w:line="480" w:lineRule="auto"/>
        <w:jc w:val="center"/>
        <w:rPr>
          <w:rFonts w:ascii="Times New Roman" w:hAnsi="Times New Roman" w:cs="Times New Roman"/>
        </w:rPr>
      </w:pPr>
      <w:r w:rsidRPr="00C30593">
        <w:rPr>
          <w:rFonts w:ascii="Times New Roman" w:hAnsi="Times New Roman" w:cs="Times New Roman"/>
        </w:rPr>
        <w:t xml:space="preserve">Interisland movements of woodland caribou </w:t>
      </w:r>
      <w:r w:rsidR="00AC0EC4" w:rsidRPr="00C30593">
        <w:rPr>
          <w:rFonts w:ascii="Times New Roman" w:hAnsi="Times New Roman" w:cs="Times New Roman"/>
        </w:rPr>
        <w:t>in Newfoundland</w:t>
      </w:r>
    </w:p>
    <w:p w14:paraId="619D4F88" w14:textId="77777777" w:rsidR="00AC0EC4" w:rsidRPr="00C30593" w:rsidRDefault="00AC0EC4" w:rsidP="00012DC2">
      <w:pPr>
        <w:spacing w:line="480" w:lineRule="auto"/>
        <w:jc w:val="center"/>
        <w:rPr>
          <w:rFonts w:ascii="Times New Roman" w:hAnsi="Times New Roman" w:cs="Times New Roman"/>
        </w:rPr>
      </w:pPr>
    </w:p>
    <w:p w14:paraId="6B00FF8D" w14:textId="77777777" w:rsidR="00C30593" w:rsidRPr="00C30593" w:rsidRDefault="00C30593" w:rsidP="00C30593">
      <w:pPr>
        <w:spacing w:after="240" w:line="480" w:lineRule="auto"/>
        <w:jc w:val="center"/>
        <w:rPr>
          <w:rFonts w:ascii="Times New Roman" w:hAnsi="Times New Roman" w:cs="Times New Roman"/>
          <w:vertAlign w:val="superscript"/>
          <w:lang w:val="en-CA"/>
        </w:rPr>
      </w:pPr>
      <w:r w:rsidRPr="00C30593">
        <w:rPr>
          <w:rFonts w:ascii="Times New Roman" w:hAnsi="Times New Roman" w:cs="Times New Roman"/>
          <w:lang w:val="en-CA"/>
        </w:rPr>
        <w:t>Quinn M.R. Webber</w:t>
      </w:r>
      <w:r w:rsidRPr="00C30593">
        <w:rPr>
          <w:rFonts w:ascii="Times New Roman" w:hAnsi="Times New Roman" w:cs="Times New Roman"/>
          <w:vertAlign w:val="superscript"/>
          <w:lang w:val="en-CA"/>
        </w:rPr>
        <w:t>a</w:t>
      </w:r>
      <w:r w:rsidR="00B877CD">
        <w:rPr>
          <w:rFonts w:ascii="Times New Roman" w:hAnsi="Times New Roman" w:cs="Times New Roman"/>
          <w:vertAlign w:val="superscript"/>
          <w:lang w:val="en-CA"/>
        </w:rPr>
        <w:t>,1</w:t>
      </w:r>
      <w:r w:rsidR="005274C1">
        <w:rPr>
          <w:rFonts w:ascii="Times New Roman" w:hAnsi="Times New Roman" w:cs="Times New Roman"/>
          <w:lang w:val="en-CA"/>
        </w:rPr>
        <w:t xml:space="preserve">, Alec L. </w:t>
      </w:r>
      <w:proofErr w:type="spellStart"/>
      <w:r w:rsidR="005274C1">
        <w:rPr>
          <w:rFonts w:ascii="Times New Roman" w:hAnsi="Times New Roman" w:cs="Times New Roman"/>
          <w:lang w:val="en-CA"/>
        </w:rPr>
        <w:t>Robitaill</w:t>
      </w:r>
      <w:r w:rsidR="00E82EC5">
        <w:rPr>
          <w:rFonts w:ascii="Times New Roman" w:hAnsi="Times New Roman" w:cs="Times New Roman"/>
          <w:lang w:val="en-CA"/>
        </w:rPr>
        <w:t>e</w:t>
      </w:r>
      <w:r w:rsidR="00E82EC5" w:rsidRPr="00C30593">
        <w:rPr>
          <w:rFonts w:ascii="Times New Roman" w:hAnsi="Times New Roman" w:cs="Times New Roman"/>
          <w:vertAlign w:val="superscript"/>
          <w:lang w:val="en-CA"/>
        </w:rPr>
        <w:t>b</w:t>
      </w:r>
      <w:proofErr w:type="spellEnd"/>
      <w:r w:rsidR="005274C1">
        <w:rPr>
          <w:rFonts w:ascii="Times New Roman" w:hAnsi="Times New Roman" w:cs="Times New Roman"/>
          <w:lang w:val="en-CA"/>
        </w:rPr>
        <w:t>,</w:t>
      </w:r>
      <w:r w:rsidR="008F4A31">
        <w:rPr>
          <w:rFonts w:ascii="Times New Roman" w:hAnsi="Times New Roman" w:cs="Times New Roman"/>
          <w:lang w:val="en-CA"/>
        </w:rPr>
        <w:t xml:space="preserve"> &amp;</w:t>
      </w:r>
      <w:r w:rsidRPr="00C30593">
        <w:rPr>
          <w:rFonts w:ascii="Times New Roman" w:hAnsi="Times New Roman" w:cs="Times New Roman"/>
          <w:lang w:val="en-CA"/>
        </w:rPr>
        <w:t xml:space="preserve"> Eric Vander </w:t>
      </w:r>
      <w:proofErr w:type="spellStart"/>
      <w:proofErr w:type="gramStart"/>
      <w:r w:rsidRPr="00C30593">
        <w:rPr>
          <w:rFonts w:ascii="Times New Roman" w:hAnsi="Times New Roman" w:cs="Times New Roman"/>
          <w:lang w:val="en-CA"/>
        </w:rPr>
        <w:t>Wal</w:t>
      </w:r>
      <w:r w:rsidRPr="00C30593">
        <w:rPr>
          <w:rFonts w:ascii="Times New Roman" w:hAnsi="Times New Roman" w:cs="Times New Roman"/>
          <w:vertAlign w:val="superscript"/>
          <w:lang w:val="en-CA"/>
        </w:rPr>
        <w:t>a,b</w:t>
      </w:r>
      <w:proofErr w:type="spellEnd"/>
      <w:proofErr w:type="gramEnd"/>
    </w:p>
    <w:p w14:paraId="2058BAB0" w14:textId="77777777" w:rsidR="00C30593" w:rsidRPr="00C30593" w:rsidRDefault="00C30593" w:rsidP="00C30593">
      <w:pPr>
        <w:spacing w:line="480" w:lineRule="auto"/>
        <w:jc w:val="center"/>
        <w:rPr>
          <w:rFonts w:ascii="Times New Roman" w:hAnsi="Times New Roman" w:cs="Times New Roman"/>
          <w:lang w:val="en-CA"/>
        </w:rPr>
      </w:pPr>
      <w:r w:rsidRPr="00C30593">
        <w:rPr>
          <w:rFonts w:ascii="Times New Roman" w:hAnsi="Times New Roman" w:cs="Times New Roman"/>
          <w:vertAlign w:val="superscript"/>
          <w:lang w:val="en-CA"/>
        </w:rPr>
        <w:t xml:space="preserve">a </w:t>
      </w:r>
      <w:r w:rsidRPr="00C30593">
        <w:rPr>
          <w:rFonts w:ascii="Times New Roman" w:hAnsi="Times New Roman" w:cs="Times New Roman"/>
          <w:lang w:val="en-CA"/>
        </w:rPr>
        <w:t xml:space="preserve">Cognitive and Behavioural Ecology Interdisciplinary Program, </w:t>
      </w:r>
      <w:r w:rsidRPr="00C30593">
        <w:rPr>
          <w:rFonts w:ascii="Times New Roman" w:hAnsi="Times New Roman" w:cs="Times New Roman"/>
        </w:rPr>
        <w:t>Memorial University of Newfoundland, St. John’s, NL, Canada</w:t>
      </w:r>
    </w:p>
    <w:p w14:paraId="06FEAC29" w14:textId="77777777" w:rsidR="00C30593" w:rsidRPr="00C30593" w:rsidRDefault="00C30593" w:rsidP="00C30593">
      <w:pPr>
        <w:pStyle w:val="NormalWeb"/>
        <w:spacing w:before="0" w:beforeAutospacing="0" w:after="0" w:afterAutospacing="0" w:line="480" w:lineRule="auto"/>
        <w:jc w:val="center"/>
        <w:outlineLvl w:val="0"/>
        <w:rPr>
          <w:rFonts w:ascii="Times New Roman" w:hAnsi="Times New Roman"/>
          <w:sz w:val="24"/>
          <w:szCs w:val="24"/>
        </w:rPr>
      </w:pPr>
      <w:r w:rsidRPr="00C30593">
        <w:rPr>
          <w:rFonts w:ascii="Times New Roman" w:hAnsi="Times New Roman"/>
          <w:sz w:val="24"/>
          <w:szCs w:val="24"/>
          <w:vertAlign w:val="superscript"/>
        </w:rPr>
        <w:t xml:space="preserve">b </w:t>
      </w:r>
      <w:r w:rsidRPr="00C30593">
        <w:rPr>
          <w:rFonts w:ascii="Times New Roman" w:hAnsi="Times New Roman"/>
          <w:sz w:val="24"/>
          <w:szCs w:val="24"/>
        </w:rPr>
        <w:t xml:space="preserve">Department of Biology, Memorial University of Newfoundland, St. John’s, NL, Canada </w:t>
      </w:r>
    </w:p>
    <w:p w14:paraId="731F598A" w14:textId="77777777" w:rsidR="00C30593" w:rsidRPr="00C30593" w:rsidRDefault="00C30593" w:rsidP="00C30593">
      <w:pPr>
        <w:pStyle w:val="NormalWeb"/>
        <w:spacing w:before="0" w:beforeAutospacing="0" w:after="0" w:afterAutospacing="0" w:line="480" w:lineRule="auto"/>
        <w:jc w:val="center"/>
        <w:outlineLvl w:val="0"/>
        <w:rPr>
          <w:rFonts w:ascii="Times New Roman" w:hAnsi="Times New Roman"/>
          <w:sz w:val="24"/>
          <w:szCs w:val="24"/>
        </w:rPr>
      </w:pPr>
    </w:p>
    <w:p w14:paraId="14BAE943" w14:textId="77777777" w:rsidR="00AC0EC4" w:rsidRPr="00CA796E" w:rsidRDefault="00B877CD" w:rsidP="00CA796E">
      <w:pPr>
        <w:pStyle w:val="NormalWeb"/>
        <w:spacing w:before="0" w:beforeAutospacing="0" w:after="0" w:afterAutospacing="0" w:line="480" w:lineRule="auto"/>
        <w:jc w:val="center"/>
        <w:outlineLvl w:val="0"/>
        <w:rPr>
          <w:rFonts w:ascii="Times New Roman" w:hAnsi="Times New Roman"/>
          <w:sz w:val="24"/>
          <w:szCs w:val="24"/>
        </w:rPr>
      </w:pPr>
      <w:r w:rsidRPr="00B877CD">
        <w:rPr>
          <w:rFonts w:ascii="Times New Roman" w:hAnsi="Times New Roman"/>
          <w:sz w:val="24"/>
          <w:szCs w:val="24"/>
          <w:vertAlign w:val="superscript"/>
        </w:rPr>
        <w:t>1</w:t>
      </w:r>
      <w:r>
        <w:rPr>
          <w:rFonts w:ascii="Times New Roman" w:hAnsi="Times New Roman"/>
          <w:sz w:val="24"/>
          <w:szCs w:val="24"/>
        </w:rPr>
        <w:t>corresponding author:</w:t>
      </w:r>
      <w:r>
        <w:rPr>
          <w:rFonts w:ascii="Times New Roman" w:hAnsi="Times New Roman"/>
          <w:sz w:val="24"/>
          <w:szCs w:val="24"/>
          <w:vertAlign w:val="superscript"/>
        </w:rPr>
        <w:t xml:space="preserve"> </w:t>
      </w:r>
      <w:r w:rsidR="00C30593" w:rsidRPr="00C30593">
        <w:rPr>
          <w:rFonts w:ascii="Times New Roman" w:hAnsi="Times New Roman"/>
          <w:sz w:val="24"/>
          <w:szCs w:val="24"/>
        </w:rPr>
        <w:t>webber.quinn@gmail.com</w:t>
      </w:r>
      <w:r w:rsidR="00AC0EC4">
        <w:rPr>
          <w:rFonts w:ascii="Times New Roman" w:hAnsi="Times New Roman"/>
        </w:rPr>
        <w:br w:type="page"/>
      </w:r>
    </w:p>
    <w:p w14:paraId="619378FE" w14:textId="77777777" w:rsidR="00AC0EC4" w:rsidRPr="00466E83" w:rsidRDefault="00AC0EC4" w:rsidP="00AC0EC4">
      <w:pPr>
        <w:spacing w:line="480" w:lineRule="auto"/>
        <w:rPr>
          <w:rFonts w:ascii="Times New Roman" w:hAnsi="Times New Roman" w:cs="Times New Roman"/>
          <w:b/>
          <w:bCs/>
          <w:sz w:val="32"/>
          <w:szCs w:val="32"/>
        </w:rPr>
      </w:pPr>
      <w:r w:rsidRPr="00466E83">
        <w:rPr>
          <w:rFonts w:ascii="Times New Roman" w:hAnsi="Times New Roman" w:cs="Times New Roman"/>
          <w:b/>
          <w:bCs/>
          <w:sz w:val="32"/>
          <w:szCs w:val="32"/>
        </w:rPr>
        <w:lastRenderedPageBreak/>
        <w:t>Abstract</w:t>
      </w:r>
    </w:p>
    <w:p w14:paraId="71959751" w14:textId="77777777" w:rsidR="00AC0EC4" w:rsidRPr="00AC0EC4" w:rsidRDefault="00AC0EC4" w:rsidP="00AC0EC4">
      <w:pPr>
        <w:spacing w:line="480" w:lineRule="auto"/>
        <w:rPr>
          <w:rFonts w:ascii="Times New Roman" w:hAnsi="Times New Roman" w:cs="Times New Roman"/>
        </w:rPr>
      </w:pPr>
    </w:p>
    <w:p w14:paraId="12DADF9C" w14:textId="77777777" w:rsidR="00AC0EC4" w:rsidRDefault="00AC0EC4">
      <w:pPr>
        <w:rPr>
          <w:rFonts w:ascii="Times New Roman" w:hAnsi="Times New Roman" w:cs="Times New Roman"/>
          <w:b/>
          <w:bCs/>
        </w:rPr>
      </w:pPr>
      <w:r>
        <w:rPr>
          <w:rFonts w:ascii="Times New Roman" w:hAnsi="Times New Roman" w:cs="Times New Roman"/>
          <w:b/>
          <w:bCs/>
        </w:rPr>
        <w:br w:type="page"/>
      </w:r>
    </w:p>
    <w:p w14:paraId="71C12DC6" w14:textId="77777777" w:rsidR="009A38B2" w:rsidRPr="00212F79" w:rsidRDefault="00AC0EC4" w:rsidP="00AC0EC4">
      <w:pPr>
        <w:spacing w:line="480" w:lineRule="auto"/>
        <w:rPr>
          <w:rFonts w:ascii="Times New Roman" w:hAnsi="Times New Roman" w:cs="Times New Roman"/>
          <w:b/>
          <w:bCs/>
          <w:sz w:val="32"/>
          <w:szCs w:val="32"/>
        </w:rPr>
      </w:pPr>
      <w:r w:rsidRPr="00212F79">
        <w:rPr>
          <w:rFonts w:ascii="Times New Roman" w:hAnsi="Times New Roman" w:cs="Times New Roman"/>
          <w:b/>
          <w:bCs/>
          <w:sz w:val="32"/>
          <w:szCs w:val="32"/>
        </w:rPr>
        <w:lastRenderedPageBreak/>
        <w:t>Introduction</w:t>
      </w:r>
    </w:p>
    <w:p w14:paraId="4D0D5682" w14:textId="440F490C"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 xml:space="preserve">Caribou are exceptional swimmers. Ample evidence exists that caribou swim in streams, rivers, and lakes during migration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{"citationItems":[{"id":"ITEM-1","itemData":{"DOI":"10.1186/s40462-016-0079-4","ISSN":"2051-3933","abstract":"Freshwater lakes and rivers of the Northern Hemisphere have been freezing increasingly later and thawing increasingly earlier during the last century. With reduced temporal periods during which ice conditions are favourable for locomotion, freshwater bodies could become impediments to the inter-patch movements, dispersion, or migration of terrestrial animals that use ice-covered lakes and rivers to move across their range. Studying the fine-scale responses of individuals to broad-scale changes in ice availability and phenology would help to understand how animals react to ongoing climate change, and contribute to the conservation and management of endangered species living in northern environments. Between 2007 and 2014, we equipped 96 migratory caribou Rangifer tarandus caribou from the Rivière-aux-Feuilles herd in northern Québec (Canada) with GPS telemetry collars and studied their space use. We measured contemporary (digital MODIS maps updated every 8 days, 2000–2014) and historical (annual observations, 1947–1985) variations in freshwater-ice availability and evaluated the concurrent responses of caribou to these changes.Ice had a positive influence on caribou movement rates and directionality, and caribou selected ice and avoided water when moving across or in the vicinity of large water bodies. When ice was unavailable, caribou rarely swam across (6 % of crossings) and frequently circumvented water bodies for several km. Although ice phenology did not change significantly during our study, climate projections indicated that ice availability could decrease considerably before the end of the century, generating a ~28 % increase in distance travelled by caribou during the early spring and fall migrations.We demonstrated that ice availability influenced the movements of a migratory arctic ungulate. Warmer air temperatures in the Arctic will undoubtedly modify the phenology of ice forming on freshwater lakes and rivers. If migratory caribou are unable to adjust the timing of their migrations, they could be forced to circumvent unfrozen water bodies more frequently and over broader areas, which may increase the distance, time, and energy they use to reach wintering areas. The long-term conservation of wide-ranging species will ultimately depend on our ability to identify the fine-scale behavioural reactions of individuals to broad-scale changes in climate and land use.","author":[{"dropping-particle":"","family":"Leblond","given":"Mathieu","non-dropping-particle":"","parse-names":false,"suffix":""},{"dropping-particle":"","family":"St-Laurent","given":"Martin-Hugues","non-dropping-particle":"","parse-names":false,"suffix":""},{"dropping-particle":"","family":"Côté","given":"Steeve D.","non-dropping-particle":"","parse-names":false,"suffix":""}],"container-title":"Movement Ecology","id":"ITEM-1","issued":{"date-parts":[["2016"]]},"page":"4:14","publisher":"Movement Ecology","title":"Caribou, water, and ice – fine-scale movements of a migratory arctic ungulate in the context of climate change","type":"article-journal"},"uris":["http://www.mendeley.com/documents/?uuid=19a8528d-3974-4165-b46c-d81aaa04b1cc"]}],"mendeley":{"formattedCitation":"(Leblond et al. 2016)","plainTextFormattedCitation":"(Leblond et al. 2016)","previouslyFormattedCitation":"(Leblond et al. 2016)"},"properties":{"noteIndex":0},"schema":"https://github.com/citation-style-language/schema/raw/master/csl-citation.json"}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(Leblond et al. 2016)</w:t>
      </w:r>
      <w:r>
        <w:rPr>
          <w:rFonts w:ascii="Times New Roman" w:hAnsi="Times New Roman" w:cs="Times New Roman"/>
        </w:rPr>
        <w:fldChar w:fldCharType="end"/>
      </w:r>
      <w:r>
        <w:rPr>
          <w:rFonts w:ascii="Times New Roman" w:hAnsi="Times New Roman" w:cs="Times New Roman"/>
        </w:rPr>
        <w:t xml:space="preserve"> to avoid predators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{"citationItems":[{"id":"ITEM-1","itemData":{"DOI":"10.1139/z85-199","ISSN":"0008-4301","abstract":"A small herd of 15-31 caribou (Rangifer tarandus) inhabited a shoreline strip of habitat along Lake Superior from 1972 to 1983. By remaining near the shoreline, they were spaced away from the major distributions of wolves (Canis lupus) and lynx (Lynx canadensis) that hunted mainly inland for moose (Alces alces) and snowshoe hares (Lepus americanus), re- spectively. Lake Superior also provided a means of escape from wolves, and offshore islands constituted safe parturition sites. The persistence of this herd is consistent with the hypothesis that viable caribou populations cannot survive on ranges frequented by high numbers of wolves (maintained mainly by moose prey) unless there are special habitat features providing escape for cows with young calves.","author":[{"dropping-particle":"","family":"Bergerud","given":"A. T.","non-dropping-particle":"","parse-names":false,"suffix":""}],"container-title":"Canadian Journal of Zoology","id":"ITEM-1","issue":"6","issued":{"date-parts":[["1985"]]},"page":"1324-1329","title":"Antipredator strategies of caribou: dispersion along shorelines","type":"article-journal","volume":"63"},"uris":["http://www.mendeley.com/documents/?uuid=9c3c7271-6a86-4729-9c6d-4efd18f7a4c0"]}],"mendeley":{"formattedCitation":"(Bergerud 1985)","plainTextFormattedCitation":"(Bergerud 1985)","previouslyFormattedCitation":"(Bergerud 1985)"},"properties":{"noteIndex":0},"schema":"https://github.com/citation-style-language/schema/raw/master/csl-citation.json"}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1985)</w:t>
      </w:r>
      <w:r>
        <w:rPr>
          <w:rFonts w:ascii="Times New Roman" w:hAnsi="Times New Roman" w:cs="Times New Roman"/>
        </w:rPr>
        <w:fldChar w:fldCharType="end"/>
      </w:r>
      <w:r>
        <w:rPr>
          <w:rFonts w:ascii="Times New Roman" w:hAnsi="Times New Roman" w:cs="Times New Roman"/>
        </w:rPr>
        <w:t xml:space="preserve"> and access islands during calving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rgerud","given":"A.T.","non-dropping-particle":"","parse-names":false,"suffix":""},{"dropping-particle":"","family":"Ferguson","given":"R.","non-dropping-particle":"","parse-names":false,"suffix":""},{"dropping-particle":"","family":"Butler","given":"H.E.","non-dropping-particle":"","parse-names":false,"suffix":""}],"container-title":"Animal Behaviour","id":"ITEM-1","issued":{"date-parts":[["1990"]]},"page":"360-368","title":"Spring migration and dispersion of woodland caribou at calving","type":"article-journal","volume":"39"},"uris":["http://www.mendeley.com/documents/?uuid=57fe8180-93b2-41a1-92d3-62551d1f1210"]}],"mendeley":{"formattedCitation":"(Bergerud et al. 1990)","plainTextFormattedCitation":"(Bergerud et al. 1990)","previouslyFormattedCitation":"(Bergerud et al. 1990)"},"properties":{"noteIndex":0},"schema":"https://github.com/citation-style-language/schema/raw/master/csl-citation.json"}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et al. 1990)</w:t>
      </w:r>
      <w:r>
        <w:rPr>
          <w:rFonts w:ascii="Times New Roman" w:hAnsi="Times New Roman" w:cs="Times New Roman"/>
        </w:rPr>
        <w:fldChar w:fldCharType="end"/>
      </w:r>
      <w:r>
        <w:rPr>
          <w:rFonts w:ascii="Times New Roman" w:hAnsi="Times New Roman" w:cs="Times New Roman"/>
        </w:rPr>
        <w:t xml:space="preserve">. Despite a large number of coastal and island caribou herds, limited evidence exists suggesting that caribou swim in the ocean as readily as they swim in freshwater (see Table 1). A key exception is Peary caribou swimming up to 2.6km between the Queen Elizabeth Islands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{"citationItems":[{"id":"ITEM-1","itemData":{"DOI":"10.14430/arctic1219","ISBN":"0004-0843","ISSN":"00040843","abstract":"Satellite and conventional radio telemetry were used to obtain information on daily and seasonal movements of Peary caribou (Rangifer tarandus pearyi) on south-central Queen Elizabeth Islands, Northwest Territories, Canada. Seventeen Peary caribou were captured in 1993 and fitted with telemetry neck collars. Seven collars housed both a Satellite Platform Transmitter Terminal package and radio telemetry package; the other 10 collars all housed only the radio telemetry package. Three of the collared caribou, along with at least 16 of their companion animals, made inter-island water crossings by swimming between Ile Vanier and Massey Island or between Massey Island and Ile Marc in August 1993. Of particular note is that two-month-old calves, as well as adult caribou, were involved in some of the frigid saltwater crossings. The water crossing between Ile Vanier and Massey Island required a minimum straight-line swim of 2.5 km and that between Massey Island and Ile Marc a minimum 1.6 km swim, depending on points of entry and exit from the water. That evidence composes the first documented account of Peary caribou swimming between any of the Queen Elizabeth Islands.","author":[{"dropping-particle":"","family":"Miller","given":"F.L.","non-dropping-particle":"","parse-names":false,"suffix":""}],"container-title":"Arctic","id":"ITEM-1","issue":"1","issued":{"date-parts":[["1995"]]},"page":"8-12","title":"Inter-island water crossings by peary caribou, south-central Queen Elizabeth Islands","type":"article-journal","volume":"48"},"uris":["http://www.mendeley.com/documents/?uuid=a2e2ac51-ec37-4366-8e41-6636b9554833"]},{"id":"ITEM-2","itemData":{"author":[{"dropping-particle":"","family":"Miller","given":"F.L.","non-dropping-particle":"","parse-names":false,"suffix":""}],"container-title":"Arctic","id":"ITEM-2","issue":"2","issued":{"date-parts":[["2002"]]},"page":"133-142","title":"Multi-Island Seasonal Home Range Use by Two Peary Caribou, Canadian High Arctic Islands, Nunavut, 1993-94","type":"article-journal","volume":"55"},"uris":["http://www.mendeley.com/documents/?uuid=c3892a9f-84f6-443f-ae30-cb735afe77ad"]}],"mendeley":{"formattedCitation":"(Miller 1995, 2002)","manualFormatting":"(Miller, 1995; Miller, 2002)","plainTextFormattedCitation":"(Miller 1995, 2002)","previouslyFormattedCitation":"(Miller 1995, 2002)"},"properties":{"noteIndex":0},"schema":"https://github.com/citation-style-language/schema/raw/master/csl-citation.json"}</w:instrText>
      </w:r>
      <w:r>
        <w:rPr>
          <w:rFonts w:ascii="Times New Roman" w:hAnsi="Times New Roman" w:cs="Times New Roman"/>
        </w:rPr>
        <w:fldChar w:fldCharType="separate"/>
      </w:r>
      <w:r w:rsidRPr="0065637A">
        <w:rPr>
          <w:rFonts w:ascii="Times New Roman" w:hAnsi="Times New Roman" w:cs="Times New Roman"/>
          <w:noProof/>
        </w:rPr>
        <w:t>(Miller, 1995; Miller, 2002)</w:t>
      </w:r>
      <w:r>
        <w:rPr>
          <w:rFonts w:ascii="Times New Roman" w:hAnsi="Times New Roman" w:cs="Times New Roman"/>
        </w:rPr>
        <w:fldChar w:fldCharType="end"/>
      </w:r>
      <w:r>
        <w:rPr>
          <w:rFonts w:ascii="Times New Roman" w:hAnsi="Times New Roman" w:cs="Times New Roman"/>
        </w:rPr>
        <w:t xml:space="preserve">. For caribou living on small islands in the ocean, the same </w:t>
      </w:r>
      <w:r w:rsidR="002B25E4">
        <w:rPr>
          <w:rFonts w:ascii="Times New Roman" w:hAnsi="Times New Roman" w:cs="Times New Roman"/>
        </w:rPr>
        <w:t>notions</w:t>
      </w:r>
      <w:r>
        <w:rPr>
          <w:rFonts w:ascii="Times New Roman" w:hAnsi="Times New Roman" w:cs="Times New Roman"/>
        </w:rPr>
        <w:t xml:space="preserve"> for why caribou swim in freshwater may also explain why caribou swim in the ocean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{"citationItems":[{"id":"ITEM-1","itemData":{"DOI":"10.1186/s40462-016-0079-4","ISSN":"2051-3933","abstract":"Freshwater lakes and rivers of the Northern Hemisphere have been freezing increasingly later and thawing increasingly earlier during the last century. With reduced temporal periods during which ice conditions are favourable for locomotion, freshwater bodies could become impediments to the inter-patch movements, dispersion, or migration of terrestrial animals that use ice-covered lakes and rivers to move across their range. Studying the fine-scale responses of individuals to broad-scale changes in ice availability and phenology would help to understand how animals react to ongoing climate change, and contribute to the conservation and management of endangered species living in northern environments. Between 2007 and 2014, we equipped 96 migratory caribou Rangifer tarandus caribou from the Rivière-aux-Feuilles herd in northern Québec (Canada) with GPS telemetry collars and studied their space use. We measured contemporary (digital MODIS maps updated every 8 days, 2000–2014) and historical (annual observations, 1947–1985) variations in freshwater-ice availability and evaluated the concurrent responses of caribou to these changes.Ice had a positive influence on caribou movement rates and directionality, and caribou selected ice and avoided water when moving across or in the vicinity of large water bodies. When ice was unavailable, caribou rarely swam across (6 % of crossings) and frequently circumvented water bodies for several km. Although ice phenology did not change significantly during our study, climate projections indicated that ice availability could decrease considerably before the end of the century, generating a ~28 % increase in distance travelled by caribou during the early spring and fall migrations.We demonstrated that ice availability influenced the movements of a migratory arctic ungulate. Warmer air temperatures in the Arctic will undoubtedly modify the phenology of ice forming on freshwater lakes and rivers. If migratory caribou are unable to adjust the timing of their migrations, they could be forced to circumvent unfrozen water bodies more frequently and over broader areas, which may increase the distance, time, and energy they use to reach wintering areas. The long-term conservation of wide-ranging species will ultimately depend on our ability to identify the fine-scale behavioural reactions of individuals to broad-scale changes in climate and land use.","author":[{"dropping-particle":"","family":"Leblond","given":"Mathieu","non-dropping-particle":"","parse-names":false,"suffix":""},{"dropping-particle":"","family":"St-Laurent","given":"Martin-Hugues","non-dropping-particle":"","parse-names":false,"suffix":""},{"dropping-particle":"","family":"Côté","given":"Steeve D.","non-dropping-particle":"","parse-names":false,"suffix":""}],"container-title":"Movement Ecology","id":"ITEM-1","issued":{"date-parts":[["2016"]]},"page":"4:14","publisher":"Movement Ecology","title":"Caribou, water, and ice – fine-scale movements of a migratory arctic ungulate in the context of climate change","type":"article-journal"},"uris":["http://www.mendeley.com/documents/?uuid=19a8528d-3974-4165-b46c-d81aaa04b1cc"]}],"mendeley":{"formattedCitation":"(Leblond et al. 2016)","plainTextFormattedCitation":"(Leblond et al. 2016)","previouslyFormattedCitation":"(Leblond et al. 2016)"},"properties":{"noteIndex":0},"schema":"https://github.com/citation-style-language/schema/raw/master/csl-citation.json"}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(Leblond et al. 2016)</w:t>
      </w:r>
      <w:r>
        <w:rPr>
          <w:rFonts w:ascii="Times New Roman" w:hAnsi="Times New Roman" w:cs="Times New Roman"/>
        </w:rPr>
        <w:fldChar w:fldCharType="end"/>
      </w:r>
      <w:r>
        <w:rPr>
          <w:rFonts w:ascii="Times New Roman" w:hAnsi="Times New Roman" w:cs="Times New Roman"/>
        </w:rPr>
        <w:t xml:space="preserve">. Specifically, forage limitation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iller","given":"F.L.","non-dropping-particle":"","parse-names":false,"suffix":""}],"container-title":"Arctic","id":"ITEM-1","issue":"2","issued":{"date-parts":[["2002"]]},"page":"133-142","title":"Multi-Island Seasonal Home Range Use by Two Peary Caribou, Canadian High Arctic Islands, Nunavut, 1993-94","type":"article-journal","volume":"55"},"uris":["http://www.mendeley.com/documents/?uuid=c3892a9f-84f6-443f-ae30-cb735afe77ad"]}],"mendeley":{"formattedCitation":"(Miller 2002)","manualFormatting":"(Miller, 2002)","plainTextFormattedCitation":"(Miller 2002)","previouslyFormattedCitation":"(Miller 2002)"},"properties":{"noteIndex":0},"schema":"https://github.com/citation-style-language/schema/raw/master/csl-citation.json"}</w:instrText>
      </w:r>
      <w:r>
        <w:rPr>
          <w:rFonts w:ascii="Times New Roman" w:hAnsi="Times New Roman" w:cs="Times New Roman"/>
        </w:rPr>
        <w:fldChar w:fldCharType="separate"/>
      </w:r>
      <w:r w:rsidRPr="00A36E36">
        <w:rPr>
          <w:rFonts w:ascii="Times New Roman" w:hAnsi="Times New Roman" w:cs="Times New Roman"/>
          <w:noProof/>
        </w:rPr>
        <w:t>(Miller, 2002)</w:t>
      </w:r>
      <w:r>
        <w:rPr>
          <w:rFonts w:ascii="Times New Roman" w:hAnsi="Times New Roman" w:cs="Times New Roman"/>
        </w:rPr>
        <w:fldChar w:fldCharType="end"/>
      </w:r>
      <w:r>
        <w:rPr>
          <w:rFonts w:ascii="Times New Roman" w:hAnsi="Times New Roman" w:cs="Times New Roman"/>
        </w:rPr>
        <w:t xml:space="preserve"> and predator avoidance </w:t>
      </w:r>
      <w:r>
        <w:rPr>
          <w:rFonts w:ascii="Times New Roman" w:hAnsi="Times New Roman" w:cs="Times New Roman"/>
        </w:rPr>
        <w:fldChar w:fldCharType="begin" w:fldLock="1"/>
      </w:r>
      <w:r>
        <w:rPr>
          <w:rFonts w:ascii="Times New Roman" w:hAnsi="Times New Roman" w:cs="Times New Roman"/>
        </w:rPr>
        <w:instrText>ADDIN CSL_CITATION {"citationItems":[{"id":"ITEM-1","itemData":{"ISSN":"0333-256X","abstract":"The movement patterns and demographic parameters were measured for caribou (Rangifer tarandus caribou) on George’s Island (Labrador, Canada) to determine if the population is separate from the Mealy Mountain Caribou Herd. Movements between George’s Island caribou and nearby Mealy Mountain caribou were examined through satellite telemetry (April 2005 to April 2006). Demographic information was collected through aerial classification surveys. The predator-free island is currently maintaining a density of 22.5-26.5 caribou/km2 . Female survival appears high and the recruitment rate in late fall-early spring was 19.0-29.2% calves. Mainland caribou moved very little throughout the year, travelling no more than 53.7 km on average from their initial collaring locations. Also, satellite data indicated no mixing between animals on George’s Island and the mainland. The elevated caribou density and high proportion of calves suggest that George’s Island could at times be acting as a predator-free recruitment area and that George’s Island may be a subpopulation from which animals disperse to the mainland.","author":[{"dropping-particle":"","family":"Jeffery","given":"Rebecca A","non-dropping-particle":"","parse-names":false,"suffix":""},{"dropping-particle":"","family":"Otto","given":"Robert D","non-dropping-particle":"","parse-names":false,"suffix":""},{"dropping-particle":"","family":"Phillips","given":"Frank R","non-dropping-particle":"","parse-names":false,"suffix":""}],"container-title":"Rangifer","id":"ITEM-1","issue":"17","issued":{"date-parts":[["2007"]]},"page":"51-56","title":"George’s Island, Labrador - A high-density predator-free refuge for a woodland caribou subpopulation?","type":"article-journal"},"uris":["http://www.mendeley.com/documents/?uuid=21aac7b8-00b0-4208-87ac-a7f346a46e07"]}],"mendeley":{"formattedCitation":"(Jeffery et al. 2007)","plainTextFormattedCitation":"(Jeffery et al. 2007)","previouslyFormattedCitation":"(Jeffery et al. 2007)"},"properties":{"noteIndex":0},"schema":"https://github.com/citation-style-language/schema/raw/master/csl-citation.json"}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(Jeffery et al. 2007)</w:t>
      </w:r>
      <w:r>
        <w:rPr>
          <w:rFonts w:ascii="Times New Roman" w:hAnsi="Times New Roman" w:cs="Times New Roman"/>
        </w:rPr>
        <w:fldChar w:fldCharType="end"/>
      </w:r>
      <w:r>
        <w:rPr>
          <w:rFonts w:ascii="Times New Roman" w:hAnsi="Times New Roman" w:cs="Times New Roman"/>
        </w:rPr>
        <w:t xml:space="preserve"> have been proposed as potential explanations</w:t>
      </w:r>
      <w:r w:rsidR="002452DC">
        <w:rPr>
          <w:rFonts w:ascii="Times New Roman" w:hAnsi="Times New Roman" w:cs="Times New Roman"/>
        </w:rPr>
        <w:t>.</w:t>
      </w:r>
    </w:p>
    <w:p w14:paraId="13BC923F" w14:textId="02267F6F"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Swimming for quadrupedal terrestrial mammals can be thought of as a set of trade-offs. Costs include high energy expenditure and risk of drowning</w:t>
      </w:r>
      <w:r w:rsidR="00073853">
        <w:rPr>
          <w:rFonts w:ascii="Times New Roman" w:hAnsi="Times New Roman" w:cs="Times New Roman"/>
        </w:rPr>
        <w:t xml:space="preserve">. </w:t>
      </w:r>
      <w:r>
        <w:rPr>
          <w:rFonts w:ascii="Times New Roman" w:hAnsi="Times New Roman" w:cs="Times New Roman"/>
        </w:rPr>
        <w:t xml:space="preserve">Specifically, even though caribou are adept swimmers, the energetic expenditure associated with swimming for quadrupedal mammals is significantly higher than walking or running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{"citationItems":[{"id":"ITEM-1","itemData":{"DOI":"10.1071/ZO9940079","ISSN":"14465698","abstract":"Optimisation of energy by aquatic mammals requires adaptations that reduce drag, and improve thrust production and efficiency. Drag is minimised by streamlining the body and appendages. Highly derived aquatic mammals have body shapes close to the optimal hydrodynamic design for drag reduction. There is no conclusive evidence for specialised drag reduction mechanisms, although decreasing hair density is associated with reduced drag. Improvement in thrust production and efficiency is accomplished by changes in propulsive mode and appendage design. Semiaquatic mammals employ. drag-based propulsion using paddles, whereas fully aquatic mammals use lift-based propulsion with hydrofoils. Because paddling generates thrust through half the stroke cycle, propulsive efficiency is low and energetic cost is high compared with that for mammals using hydrofoils. Lift-based swimming is a rapid and high-powered propulsive mode. Oscillations of the hydrofoil generate thrust throughout the stroke cycle. For cetaceans and pinnipeds, propulsive efficiency is approximately 80%, and transport cost is below that of semiaquatic mammals. Behavioural adaptations help minimise energy expenditure by swimming mammals. Submerged swimming avoids increased drag from energy lost in formation of surface waves. Porpoising and wave riding, characteristic of dolphins, can reduce the transport costs, allowing for longer-duration swimming at high speeds.","author":[{"dropping-particle":"","family":"Fish","given":"Frank E.","non-dropping-particle":"","parse-names":false,"suffix":""}],"container-title":"Australian Journal of Zoology","id":"ITEM-1","issue":"1","issued":{"date-parts":[["1993"]]},"page":"1-16","title":"Influence of hydrodynamic design and propulsive mode on mammalian swimming energetics","type":"article-journal","volume":"42"},"uris":["http://www.mendeley.com/documents/?uuid=3928a7bc-88eb-4848-b861-f592dafc1cd0"]}],"mendeley":{"formattedCitation":"(Fish 1993)","plainTextFormattedCitation":"(Fish 1993)","previouslyFormattedCitation":"(Fish 1993)"},"properties":{"noteIndex":0},"schema":"https://github.com/citation-style-language/schema/raw/master/csl-citation.json"}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(Fish 1993)</w:t>
      </w:r>
      <w:r>
        <w:rPr>
          <w:rFonts w:ascii="Times New Roman" w:hAnsi="Times New Roman" w:cs="Times New Roman"/>
        </w:rPr>
        <w:fldChar w:fldCharType="end"/>
      </w:r>
      <w:r>
        <w:rPr>
          <w:rFonts w:ascii="Times New Roman" w:hAnsi="Times New Roman" w:cs="Times New Roman"/>
        </w:rPr>
        <w:t xml:space="preserve">. Additionally, drowning is also possible </w:t>
      </w:r>
      <w:r>
        <w:rPr>
          <w:rFonts w:ascii="Times New Roman" w:hAnsi="Times New Roman" w:cs="Times New Roman"/>
        </w:rPr>
        <w:fldChar w:fldCharType="begin" w:fldLock="1"/>
      </w:r>
      <w:r>
        <w:rPr>
          <w:rFonts w:ascii="Times New Roman" w:hAnsi="Times New Roman" w:cs="Times New Roman"/>
        </w:rPr>
        <w:instrText>ADDIN CSL_CITATION {"citationItems":[{"id":"ITEM-1","itemData":{"DOI":"10.14430/arctic2052","ISSN":"0004-0843","abstract":"In October 1982 we observed the consequences of migrating barren-ground caribou (Rangifer tarandus groenlandicus) encountering lake ice too thin to bear their weight . The observations were made on a portion of taiga winter range of the Beverly caribou herd during autumn migration in the Northwest Territories. We observed caribou hestitating to cross ice that had no snow cover and also saw caribou breaking through ice. Bulls had greater difficulty extricating themselves from the icy water than did relatively light-bodied cows and young individuals. We necropsied one bull that we found dead after it had broken through the ice and remained in the water for more than 20 hours. The bull had died apparently from stress and hypothermia and had heavily traumatized areas on its forelegs and sternum from struggling to break the ice. We could not evaluate the overall extent of injuries and mortalities to caribou from their encounters with thin ice, although we observed signs that at least hundreds had broken through the ice on different lakes.","author":[{"dropping-particle":"","family":"Miller","given":"F.L.","non-dropping-particle":"","parse-names":false,"suffix":""},{"dropping-particle":"","family":"Gunn","given":"A.","non-dropping-particle":"","parse-names":false,"suffix":""}],"container-title":"Arctic","id":"ITEM-1","issue":"1","issued":{"date-parts":[["1985"]]},"page":"85-88","title":"Observations of Barren-Ground Caribou Travelling on Thin Ice during Autumn Migration","type":"article-journal","volume":"39"},"uris":["http://www.mendeley.com/documents/?uuid=0c80de0f-6774-4c66-a351-681d3d7baad0"]}],"mendeley":{"formattedCitation":"(Miller and Gunn 1985)","manualFormatting":"(Miller &amp; Gunn, 1985)","plainTextFormattedCitation":"(Miller and Gunn 1985)","previouslyFormattedCitation":"(Miller and Gunn 1985)"},"properties":{"noteIndex":0},"schema":"https://github.com/citation-style-language/schema/raw/master/csl-citation.json"}</w:instrText>
      </w:r>
      <w:r>
        <w:rPr>
          <w:rFonts w:ascii="Times New Roman" w:hAnsi="Times New Roman" w:cs="Times New Roman"/>
        </w:rPr>
        <w:fldChar w:fldCharType="separate"/>
      </w:r>
      <w:r w:rsidRPr="009C3319">
        <w:rPr>
          <w:rFonts w:ascii="Times New Roman" w:hAnsi="Times New Roman" w:cs="Times New Roman"/>
          <w:noProof/>
        </w:rPr>
        <w:t>(Miller &amp; Gunn, 1985)</w:t>
      </w:r>
      <w:r>
        <w:rPr>
          <w:rFonts w:ascii="Times New Roman" w:hAnsi="Times New Roman" w:cs="Times New Roman"/>
        </w:rPr>
        <w:fldChar w:fldCharType="end"/>
      </w:r>
      <w:r>
        <w:rPr>
          <w:rFonts w:ascii="Times New Roman" w:hAnsi="Times New Roman" w:cs="Times New Roman"/>
        </w:rPr>
        <w:t xml:space="preserve"> although the proportion of caribou that die from drowning is unknown. Swimming between islands or from the mainland to </w:t>
      </w:r>
      <w:r w:rsidR="00E82634">
        <w:rPr>
          <w:rFonts w:ascii="Times New Roman" w:hAnsi="Times New Roman" w:cs="Times New Roman"/>
        </w:rPr>
        <w:t xml:space="preserve">nearby </w:t>
      </w:r>
      <w:r>
        <w:rPr>
          <w:rFonts w:ascii="Times New Roman" w:hAnsi="Times New Roman" w:cs="Times New Roman"/>
        </w:rPr>
        <w:t>islands can be beneficial. Among the most important benefits include avoiding predators</w:t>
      </w:r>
      <w:r w:rsidR="006B5D4D">
        <w:rPr>
          <w:rFonts w:ascii="Times New Roman" w:hAnsi="Times New Roman" w:cs="Times New Roman"/>
        </w:rPr>
        <w:t xml:space="preserve"> and </w:t>
      </w:r>
      <w:ins w:id="0" w:author="jballuffi@gmail.com" w:date="2019-09-30T13:09:00Z">
        <w:r>
          <w:rPr>
            <w:rFonts w:ascii="Times New Roman" w:hAnsi="Times New Roman" w:cs="Times New Roman"/>
          </w:rPr>
          <w:t>seek</w:t>
        </w:r>
      </w:ins>
      <w:r w:rsidR="00766EA4">
        <w:rPr>
          <w:rFonts w:ascii="Times New Roman" w:hAnsi="Times New Roman" w:cs="Times New Roman"/>
        </w:rPr>
        <w:t>ing</w:t>
      </w:r>
      <w:ins w:id="1" w:author="jballuffi@gmail.com" w:date="2019-09-30T13:09:00Z">
        <w:r>
          <w:rPr>
            <w:rFonts w:ascii="Times New Roman" w:hAnsi="Times New Roman" w:cs="Times New Roman"/>
          </w:rPr>
          <w:t xml:space="preserve"> under-foraged areas</w:t>
        </w:r>
      </w:ins>
      <w:r w:rsidR="00BA569E">
        <w:rPr>
          <w:rFonts w:ascii="Times New Roman" w:hAnsi="Times New Roman" w:cs="Times New Roman"/>
        </w:rPr>
        <w:t>.</w:t>
      </w:r>
    </w:p>
    <w:p w14:paraId="44432645" w14:textId="5B0EDBC1"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 xml:space="preserve">Forage limitation could explain </w:t>
      </w:r>
      <w:r w:rsidR="006B5D4D">
        <w:rPr>
          <w:rFonts w:ascii="Times New Roman" w:hAnsi="Times New Roman" w:cs="Times New Roman"/>
        </w:rPr>
        <w:t>movement between islands</w:t>
      </w:r>
      <w:r>
        <w:rPr>
          <w:rFonts w:ascii="Times New Roman" w:hAnsi="Times New Roman" w:cs="Times New Roman"/>
        </w:rPr>
        <w:t xml:space="preserve">. Forage scarcity has been proposed as a potential reason why caribou move between arctic islands on the sea-ice in winter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z77-131","ISSN":"0008-4301","author":[{"dropping-particle":"","family":"Miller","given":"F.L.","non-dropping-particle":"","parse-names":false,"suffix":""},{"dropping-particle":"","family":"Russell","given":"R.H.","non-dropping-particle":"","parse-names":false,"suffix":""},{"dropping-particle":"","family":"Gunn","given":"A.","non-dropping-particle":"","parse-names":false,"suffix":""}],"container-title":"Canadian Journal of Zoology","id":"ITEM-1","issue":"6","issued":{"date-parts":[["1977"]]},"page":"1029-1037","title":"Interisland movements of Peary caribou (&lt;i&gt;Rangifer tarandus pearyi&lt;/i&gt;) on western Queen Elizabeth Islands, Arctic Canada","type":"article-journal","volume":"55"},"uris":["http://www.mendeley.com/documents/?uuid=d79008df-168d-4352-967a-9e811e799abf"]}],"mendeley":{"formattedCitation":"(Miller et al. 1977)","plainTextFormattedCitation":"(Miller et al. 1977)","previouslyFormattedCitation":"(Miller et al. 1977)"},"properties":{"noteIndex":0},"schema":"https://github.com/citation-style-language/schema/raw/master/csl-citation.json"}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(Miller et al. 1977)</w:t>
      </w:r>
      <w:r>
        <w:rPr>
          <w:rFonts w:ascii="Times New Roman" w:hAnsi="Times New Roman" w:cs="Times New Roman"/>
        </w:rPr>
        <w:fldChar w:fldCharType="end"/>
      </w:r>
      <w:r>
        <w:rPr>
          <w:rFonts w:ascii="Times New Roman" w:hAnsi="Times New Roman" w:cs="Times New Roman"/>
        </w:rPr>
        <w:t xml:space="preserve">. </w:t>
      </w:r>
      <w:r w:rsidR="00F051AD">
        <w:rPr>
          <w:rFonts w:ascii="Times New Roman" w:hAnsi="Times New Roman" w:cs="Times New Roman"/>
        </w:rPr>
        <w:t>F</w:t>
      </w:r>
      <w:r>
        <w:rPr>
          <w:rFonts w:ascii="Times New Roman" w:hAnsi="Times New Roman" w:cs="Times New Roman"/>
        </w:rPr>
        <w:t>or very small islands, over-grazing</w:t>
      </w:r>
      <w:r w:rsidR="00BF5F3C">
        <w:rPr>
          <w:rFonts w:ascii="Times New Roman" w:hAnsi="Times New Roman" w:cs="Times New Roman"/>
        </w:rPr>
        <w:t xml:space="preserve"> </w:t>
      </w:r>
      <w:r w:rsidR="00F074A7">
        <w:rPr>
          <w:rFonts w:ascii="Times New Roman" w:hAnsi="Times New Roman" w:cs="Times New Roman"/>
        </w:rPr>
        <w:t xml:space="preserve">by newly arrived caribou </w:t>
      </w:r>
      <w:r w:rsidR="00985C34">
        <w:rPr>
          <w:rFonts w:ascii="Times New Roman" w:hAnsi="Times New Roman" w:cs="Times New Roman"/>
        </w:rPr>
        <w:t>may</w:t>
      </w:r>
      <w:r>
        <w:rPr>
          <w:rFonts w:ascii="Times New Roman" w:hAnsi="Times New Roman" w:cs="Times New Roman"/>
        </w:rPr>
        <w:t xml:space="preserve"> rapidly </w:t>
      </w:r>
      <w:r w:rsidR="00874767">
        <w:rPr>
          <w:rFonts w:ascii="Times New Roman" w:hAnsi="Times New Roman" w:cs="Times New Roman"/>
        </w:rPr>
        <w:t>limit</w:t>
      </w:r>
      <w:r>
        <w:rPr>
          <w:rFonts w:ascii="Times New Roman" w:hAnsi="Times New Roman" w:cs="Times New Roman"/>
        </w:rPr>
        <w:t xml:space="preserve"> forage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rgerud","given":"A.T.","non-dropping-particle":"","parse-names":false,"suffix":""},{"dropping-particle":"","family":"Ferguson","given":"R.","non-dropping-particle":"","parse-names":false,"suffix":""},{"dropping-particle":"","family":"Butler","given":"H.E.","non-dropping-particle":"","parse-names":false,"suffix":""}],"container-title":"Animal Behaviour","id":"ITEM-1","issued":{"date-parts":[["1990"]]},"page":"360-368","title":"Spring migration and dispersion of woodland caribou at calving","type":"article-journal","volume":"39"},"uris":["http://www.mendeley.com/documents/?uuid=57fe8180-93b2-41a1-92d3-62551d1f1210"]}],"mendeley":{"formattedCitation":"(Bergerud et al. 1990)","plainTextFormattedCitation":"(Bergerud et al. 1990)","previouslyFormattedCitation":"(Bergerud et al. 1990)"},"properties":{"noteIndex":0},"schema":"https://github.com/citation-style-language/schema/raw/master/csl-citation.json"}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et al. 1990)</w:t>
      </w:r>
      <w:r>
        <w:rPr>
          <w:rFonts w:ascii="Times New Roman" w:hAnsi="Times New Roman" w:cs="Times New Roman"/>
        </w:rPr>
        <w:fldChar w:fldCharType="end"/>
      </w:r>
      <w:r>
        <w:rPr>
          <w:rFonts w:ascii="Times New Roman" w:hAnsi="Times New Roman" w:cs="Times New Roman"/>
        </w:rPr>
        <w:t xml:space="preserve">. Without sea ice, movement from the mainland to an island as well as between islands requires caribou to assess the trade-off associated with swimming. The underlying mechanism driving forage limitation and the trade-off associated with swimming </w:t>
      </w:r>
      <w:r>
        <w:rPr>
          <w:rFonts w:ascii="Times New Roman" w:hAnsi="Times New Roman" w:cs="Times New Roman"/>
        </w:rPr>
        <w:lastRenderedPageBreak/>
        <w:t xml:space="preserve">could be density-dependent habitat selection governed by the Ideal Free Distribution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{"citationItems":[{"id":"ITEM-1","itemData":{"author":[{"dropping-particle":"","family":"Morris","given":"D.W.","non-dropping-particle":"","parse-names":false,"suffix":""}],"container-title":"Ecological Monographs","id":"ITEM-1","issue":"4","issued":{"date-parts":[["1987"]]},"page":"269-281","title":"Tests of density-dependent habitat selection in a patchy environment","type":"article-journal","volume":"57"},"uris":["http://www.mendeley.com/documents/?uuid=571bcfae-cea1-4454-96c2-22ef8febcaf7"]},{"id":"ITEM-2","itemData":{"DOI":"10.1093/beheco/arv078","ISSN":"1045-2249","author":[{"dropping-particle":"","family":"Bradbury","given":"J.W.","non-dropping-particle":"","parse-names":false,"suffix":""},{"dropping-particle":"","family":"Vehrencamp","given":"S.L.","non-dropping-particle":"","parse-names":false,"suffix":""},{"dropping-particle":"","family":"Clifton","given":"K.E.","non-dropping-particle":"","parse-names":false,"suffix":""}],"container-title":"Behavioral Ecology","id":"ITEM-2","issued":{"date-parts":[["2015"]]},"page":"1-11","title":"The ideal free antelope: foraging dispersions","type":"article-journal","volume":"arv078"},"uris":["http://www.mendeley.com/documents/?uuid=0b916470-fcf4-4b39-ba69-829fa3d3d9e7"]}],"mendeley":{"formattedCitation":"(Morris 1987; Bradbury et al. 2015)","plainTextFormattedCitation":"(Morris 1987; Bradbury et al. 2015)","previouslyFormattedCitation":"(Morris 1987; Bradbury et al. 2015)"},"properties":{"noteIndex":0},"schema":"https://github.com/citation-style-language/schema/raw/master/csl-citation.json"}</w:instrText>
      </w:r>
      <w:r>
        <w:rPr>
          <w:rFonts w:ascii="Times New Roman" w:hAnsi="Times New Roman" w:cs="Times New Roman"/>
        </w:rPr>
        <w:fldChar w:fldCharType="separate"/>
      </w:r>
      <w:r w:rsidRPr="00340390">
        <w:rPr>
          <w:rFonts w:ascii="Times New Roman" w:hAnsi="Times New Roman" w:cs="Times New Roman"/>
          <w:noProof/>
        </w:rPr>
        <w:t>(Morris 1987; Bradbury et al. 2015)</w:t>
      </w:r>
      <w:r>
        <w:rPr>
          <w:rFonts w:ascii="Times New Roman" w:hAnsi="Times New Roman" w:cs="Times New Roman"/>
        </w:rPr>
        <w:fldChar w:fldCharType="end"/>
      </w:r>
      <w:r>
        <w:rPr>
          <w:rFonts w:ascii="Times New Roman" w:hAnsi="Times New Roman" w:cs="Times New Roman"/>
        </w:rPr>
        <w:t>. Ideal Free Distribution</w:t>
      </w:r>
      <w:r w:rsidRPr="003819AC">
        <w:rPr>
          <w:rFonts w:ascii="Times New Roman" w:hAnsi="Times New Roman" w:cs="Times New Roman"/>
        </w:rPr>
        <w:t xml:space="preserve"> theory </w:t>
      </w:r>
      <w:r>
        <w:rPr>
          <w:rFonts w:ascii="Times New Roman" w:hAnsi="Times New Roman" w:cs="Times New Roman"/>
        </w:rPr>
        <w:t>suggests</w:t>
      </w:r>
      <w:r w:rsidRPr="003819AC">
        <w:rPr>
          <w:rFonts w:ascii="Times New Roman" w:hAnsi="Times New Roman" w:cs="Times New Roman"/>
        </w:rPr>
        <w:t xml:space="preserve"> that habitat selection is density-dependent </w:t>
      </w:r>
      <w:r>
        <w:rPr>
          <w:rFonts w:ascii="Times New Roman" w:hAnsi="Times New Roman" w:cs="Times New Roman"/>
        </w:rPr>
        <w:t>and that</w:t>
      </w:r>
      <w:r w:rsidRPr="003819AC">
        <w:rPr>
          <w:rFonts w:ascii="Times New Roman" w:hAnsi="Times New Roman" w:cs="Times New Roman"/>
        </w:rPr>
        <w:t xml:space="preserve"> variation in density </w:t>
      </w:r>
      <w:r>
        <w:rPr>
          <w:rFonts w:ascii="Times New Roman" w:hAnsi="Times New Roman" w:cs="Times New Roman"/>
        </w:rPr>
        <w:t>between</w:t>
      </w:r>
      <w:r w:rsidRPr="003819AC">
        <w:rPr>
          <w:rFonts w:ascii="Times New Roman" w:hAnsi="Times New Roman" w:cs="Times New Roman"/>
        </w:rPr>
        <w:t xml:space="preserve"> habitat patches leads to a fitness equilibrium</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beheco/arv078","ISSN":"1045-2249","author":[{"dropping-particle":"","family":"Bradbury","given":"J.W.","non-dropping-particle":"","parse-names":false,"suffix":""},{"dropping-particle":"","family":"Vehrencamp","given":"S.L.","non-dropping-particle":"","parse-names":false,"suffix":""},{"dropping-particle":"","family":"Clifton","given":"K.E.","non-dropping-particle":"","parse-names":false,"suffix":""}],"container-title":"Behavioral Ecology","id":"ITEM-1","issued":{"date-parts":[["2015"]]},"page":"1-11","title":"The ideal free antelope: foraging dispersions","type":"article-journal","volume":"arv078"},"uris":["http://www.mendeley.com/documents/?uuid=0b916470-fcf4-4b39-ba69-829fa3d3d9e7"]}],"mendeley":{"formattedCitation":"(Bradbury et al. 2015)","plainTextFormattedCitation":"(Bradbury et al. 2015)","previouslyFormattedCitation":"(Bradbury et al. 2015)"},"properties":{"noteIndex":0},"schema":"https://github.com/citation-style-language/schema/raw/master/csl-citation.json"}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(Bradbury et al. 2015)</w:t>
      </w:r>
      <w:r>
        <w:rPr>
          <w:rFonts w:ascii="Times New Roman" w:hAnsi="Times New Roman" w:cs="Times New Roman"/>
        </w:rPr>
        <w:fldChar w:fldCharType="end"/>
      </w:r>
      <w:r>
        <w:rPr>
          <w:rFonts w:ascii="Times New Roman" w:hAnsi="Times New Roman" w:cs="Times New Roman"/>
        </w:rPr>
        <w:t>.</w:t>
      </w:r>
      <w:r w:rsidRPr="003819AC">
        <w:rPr>
          <w:rFonts w:ascii="Times New Roman" w:hAnsi="Times New Roman" w:cs="Times New Roman"/>
        </w:rPr>
        <w:t xml:space="preserve"> Fitness in a habitat patch depends on density where, ideally, the available resources on a habitat patch can sustain a specific number of individuals.</w:t>
      </w:r>
      <w:r>
        <w:rPr>
          <w:rFonts w:ascii="Times New Roman" w:hAnsi="Times New Roman" w:cs="Times New Roman"/>
        </w:rPr>
        <w:t xml:space="preserve"> In a hypothetical example, when density of a given habitat patch has exceeded the fitness equilibrium, animals are predicted to relocate and settle new habitat patches to reach equilibrium. </w:t>
      </w:r>
      <w:r w:rsidR="00B32C62">
        <w:rPr>
          <w:rFonts w:ascii="Times New Roman" w:hAnsi="Times New Roman" w:cs="Times New Roman"/>
        </w:rPr>
        <w:t>I</w:t>
      </w:r>
      <w:commentRangeStart w:id="2"/>
      <w:r>
        <w:rPr>
          <w:rFonts w:ascii="Times New Roman" w:hAnsi="Times New Roman" w:cs="Times New Roman"/>
        </w:rPr>
        <w:t xml:space="preserve">slands </w:t>
      </w:r>
      <w:r w:rsidR="00D5664F">
        <w:rPr>
          <w:rFonts w:ascii="Times New Roman" w:hAnsi="Times New Roman" w:cs="Times New Roman"/>
        </w:rPr>
        <w:t xml:space="preserve">therefore </w:t>
      </w:r>
      <w:r w:rsidR="00CD1373">
        <w:rPr>
          <w:rFonts w:ascii="Times New Roman" w:hAnsi="Times New Roman" w:cs="Times New Roman"/>
        </w:rPr>
        <w:t xml:space="preserve">represent distinct habitat patches </w:t>
      </w:r>
      <w:r w:rsidR="00BF7B1B">
        <w:rPr>
          <w:rFonts w:ascii="Times New Roman" w:hAnsi="Times New Roman" w:cs="Times New Roman"/>
        </w:rPr>
        <w:t>with clear cost</w:t>
      </w:r>
      <w:r w:rsidR="00B32C62">
        <w:rPr>
          <w:rFonts w:ascii="Times New Roman" w:hAnsi="Times New Roman" w:cs="Times New Roman"/>
        </w:rPr>
        <w:t>s</w:t>
      </w:r>
      <w:r w:rsidR="00BF7B1B">
        <w:rPr>
          <w:rFonts w:ascii="Times New Roman" w:hAnsi="Times New Roman" w:cs="Times New Roman"/>
        </w:rPr>
        <w:t xml:space="preserve"> and benefit</w:t>
      </w:r>
      <w:r w:rsidR="00B32C62">
        <w:rPr>
          <w:rFonts w:ascii="Times New Roman" w:hAnsi="Times New Roman" w:cs="Times New Roman"/>
        </w:rPr>
        <w:t>s</w:t>
      </w:r>
      <w:r w:rsidR="00BF7B1B">
        <w:rPr>
          <w:rFonts w:ascii="Times New Roman" w:hAnsi="Times New Roman" w:cs="Times New Roman"/>
        </w:rPr>
        <w:t xml:space="preserve"> associated with </w:t>
      </w:r>
      <w:r>
        <w:rPr>
          <w:rFonts w:ascii="Times New Roman" w:hAnsi="Times New Roman" w:cs="Times New Roman"/>
        </w:rPr>
        <w:t>swimming.</w:t>
      </w:r>
      <w:commentRangeEnd w:id="2"/>
      <w:r>
        <w:rPr>
          <w:rStyle w:val="CommentReference"/>
        </w:rPr>
        <w:commentReference w:id="2"/>
      </w:r>
    </w:p>
    <w:p w14:paraId="5F20056C" w14:textId="1BA156E1" w:rsidR="00E91426" w:rsidRDefault="00E91426" w:rsidP="00E91426">
      <w:pPr>
        <w:spacing w:line="480" w:lineRule="auto"/>
        <w:ind w:firstLine="720"/>
        <w:rPr>
          <w:rFonts w:ascii="Times New Roman" w:hAnsi="Times New Roman" w:cs="Times New Roman"/>
        </w:rPr>
      </w:pPr>
      <w:r>
        <w:rPr>
          <w:rFonts w:ascii="Times New Roman" w:hAnsi="Times New Roman" w:cs="Times New Roman"/>
        </w:rPr>
        <w:t xml:space="preserve">Woodland caribou are well known to disperse to remote locations, including islands, during calving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{"citationItems":[{"id":"ITEM-1","itemData":{"DOI":"10.1139/z87-249","ISSN":"0008-4301","abstract":"Survival of caribou (Rangifer tarandus) calves until 4 months of age was monitored for 8 years in four herds in northern British Columbia, Canada. The chief cause of mortality was predation by wolves (Canis lupus) and grizzly bears (Ursus arctos) and this mortality was correlated within years between all herds. More calves died in years with late springs when extensive snow patches remained during calving in June than in early springs when larger snow-free areas existed. Before calving and after birth, caribou cows sought to space themselves out on snow-free areas in small aggregations at high elevations above treeline. By placing themselves at high elevations, the females increased the distance between themselves and wolves and bears travelling in the valley bottoms, as well as the main alternate prey, moose (Alces alces), which calved only in forest cover at lower elevations. In addition, the reduced snow in early spring meant that there was more space for dispersion. The variation in calf survival for three herds was negatively correlated with the heterogeneity of the calving area. Snow cover disappeared in smaller patches in more rugged mountains regardless of spring phenology, thereby providing a more constant search area for predators from year to year. More uniform mountains had either extensive areas of snow cover (late years) or brown substrates (early years), thus greatly varying the space that predators had to search between years. As stochastic variation in snow cover at calving time alters the searching ability of predators, the aggregation responses of prey, and the spatial overlap between predators and prey, it promotes short-term stability of the prey and lessens the probability of extinction","author":[{"dropping-particle":"","family":"Bergerud","given":"A. T.","non-dropping-particle":"","parse-names":false,"suffix":""},{"dropping-particle":"","family":"Page","given":"R. E.","non-dropping-particle":"","parse-names":false,"suffix":""}],"container-title":"Canadian Journal of Zoology","id":"ITEM-1","issue":"7","issued":{"date-parts":[["1987"]]},"page":"1597-1606","title":"Displacement and dispersion of parturient caribou at calving as antipredator tactics","type":"article-journal","volume":"65"},"uris":["http://www.mendeley.com/documents/?uuid=27ad2a7d-6a64-44f0-ab67-5865eabd21c4"]},{"id":"ITEM-2","itemData":{"author":[{"dropping-particle":"","family":"Cumming","given":"H.G.","non-dropping-particle":"","parse-names":false,"suffix":""},{"dropping-particle":"","family":"Beange","given":"D.B.","non-dropping-particle":"","parse-names":false,"suffix":""}],"container-title":"The Journal of Wildlife Management","id":"ITEM-2","issue":"1","issued":{"date-parts":[["1987"]]},"page":"69-79","title":"Dispersion and Movements of Woodland Caribou Near Lake Nipigon, Ontario","type":"article-journal","volume":"51"},"uris":["http://www.mendeley.com/documents/?uuid=314e57fe-917e-4680-b968-52d05e590815"]}],"mendeley":{"formattedCitation":"(Bergerud and Page 1987; Cumming and Beange 1987)","plainTextFormattedCitation":"(Bergerud and Page 1987; Cumming and Beange 1987)","previouslyFormattedCitation":"(Bergerud and Page 1987; Cumming and Beange 1987)"},"properties":{"noteIndex":0},"schema":"https://github.com/citation-style-language/schema/raw/master/csl-citation.json"}</w:instrText>
      </w:r>
      <w:r>
        <w:rPr>
          <w:rFonts w:ascii="Times New Roman" w:hAnsi="Times New Roman" w:cs="Times New Roman"/>
        </w:rPr>
        <w:fldChar w:fldCharType="separate"/>
      </w:r>
      <w:r w:rsidRPr="00340390">
        <w:rPr>
          <w:rFonts w:ascii="Times New Roman" w:hAnsi="Times New Roman" w:cs="Times New Roman"/>
          <w:noProof/>
        </w:rPr>
        <w:t>(Bergerud and Page 1987; Cumming and Beange 1987)</w:t>
      </w:r>
      <w:r>
        <w:rPr>
          <w:rFonts w:ascii="Times New Roman" w:hAnsi="Times New Roman" w:cs="Times New Roman"/>
        </w:rPr>
        <w:fldChar w:fldCharType="end"/>
      </w:r>
      <w:r>
        <w:rPr>
          <w:rFonts w:ascii="Times New Roman" w:hAnsi="Times New Roman" w:cs="Times New Roman"/>
        </w:rPr>
        <w:t xml:space="preserve">. </w:t>
      </w:r>
      <w:r w:rsidR="00AE0CF2">
        <w:rPr>
          <w:rFonts w:ascii="Times New Roman" w:hAnsi="Times New Roman" w:cs="Times New Roman"/>
        </w:rPr>
        <w:t>Moving to remote locations</w:t>
      </w:r>
      <w:r>
        <w:rPr>
          <w:rFonts w:ascii="Times New Roman" w:hAnsi="Times New Roman" w:cs="Times New Roman"/>
        </w:rPr>
        <w:t xml:space="preserve"> is a viable anti-predator strategy for caribou because it reduces detection and encounter rates by predators. For instance, the use of shoreline habitat in summer was deemed an effective anti-predator calving strategy because caribou </w:t>
      </w:r>
      <w:r w:rsidR="000426ED">
        <w:rPr>
          <w:rFonts w:ascii="Times New Roman" w:hAnsi="Times New Roman" w:cs="Times New Roman"/>
        </w:rPr>
        <w:t>avoided</w:t>
      </w:r>
      <w:r>
        <w:rPr>
          <w:rFonts w:ascii="Times New Roman" w:hAnsi="Times New Roman" w:cs="Times New Roman"/>
        </w:rPr>
        <w:t xml:space="preserve"> predators by using islands and peninsulas or swimming as a flight response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rgerud","given":"A.T.","non-dropping-particle":"","parse-names":false,"suffix":""},{"dropping-particle":"","family":"Ferguson","given":"R.","non-dropping-particle":"","parse-names":false,"suffix":""},{"dropping-particle":"","family":"Butler","given":"H.E.","non-dropping-particle":"","parse-names":false,"suffix":""}],"container-title":"Animal Behaviour","id":"ITEM-1","issued":{"date-parts":[["1990"]]},"page":"360-368","title":"Spring migration and dispersion of woodland caribou at calving","type":"article-journal","volume":"39"},"uris":["http://www.mendeley.com/documents/?uuid=57fe8180-93b2-41a1-92d3-62551d1f1210"]}],"mendeley":{"formattedCitation":"(Bergerud et al. 1990)","plainTextFormattedCitation":"(Bergerud et al. 1990)","previouslyFormattedCitation":"(Bergerud et al. 1990)"},"properties":{"noteIndex":0},"schema":"https://github.com/citation-style-language/schema/raw/master/csl-citation.json"}</w:instrText>
      </w:r>
      <w:r>
        <w:rPr>
          <w:rFonts w:ascii="Times New Roman" w:hAnsi="Times New Roman" w:cs="Times New Roman"/>
        </w:rPr>
        <w:fldChar w:fldCharType="separate"/>
      </w:r>
      <w:r w:rsidRPr="0052192C">
        <w:rPr>
          <w:rFonts w:ascii="Times New Roman" w:hAnsi="Times New Roman" w:cs="Times New Roman"/>
          <w:noProof/>
        </w:rPr>
        <w:t>(Bergerud et al. 1990)</w:t>
      </w:r>
      <w:r>
        <w:rPr>
          <w:rFonts w:ascii="Times New Roman" w:hAnsi="Times New Roman" w:cs="Times New Roman"/>
        </w:rPr>
        <w:fldChar w:fldCharType="end"/>
      </w:r>
      <w:r>
        <w:rPr>
          <w:rFonts w:ascii="Times New Roman" w:hAnsi="Times New Roman" w:cs="Times New Roman"/>
        </w:rPr>
        <w:t>. The use of water, and by association occasionally swimming, is therefore part of the fine-scale interactions between caribou and their predators and the use of islands appears to be an effective anti-predator strategy.</w:t>
      </w:r>
    </w:p>
    <w:p w14:paraId="449538EE" w14:textId="2E0B5A28" w:rsidR="00957CF9" w:rsidRPr="005E5103" w:rsidRDefault="00E91426" w:rsidP="00325D6F">
      <w:pPr>
        <w:spacing w:line="480" w:lineRule="auto"/>
      </w:pPr>
      <w:r>
        <w:rPr>
          <w:rFonts w:ascii="Times New Roman" w:hAnsi="Times New Roman" w:cs="Times New Roman"/>
        </w:rPr>
        <w:tab/>
        <w:t xml:space="preserve">Here, we </w:t>
      </w:r>
      <w:r w:rsidR="00C77656">
        <w:rPr>
          <w:rFonts w:ascii="Times New Roman" w:hAnsi="Times New Roman" w:cs="Times New Roman"/>
        </w:rPr>
        <w:t xml:space="preserve">describe visual observation of a single swimming event </w:t>
      </w:r>
      <w:r w:rsidR="00E730ED">
        <w:rPr>
          <w:rFonts w:ascii="Times New Roman" w:hAnsi="Times New Roman" w:cs="Times New Roman"/>
        </w:rPr>
        <w:t xml:space="preserve">by </w:t>
      </w:r>
      <w:r w:rsidR="000A7BF5">
        <w:rPr>
          <w:rFonts w:ascii="Times New Roman" w:hAnsi="Times New Roman" w:cs="Times New Roman"/>
        </w:rPr>
        <w:t xml:space="preserve">a </w:t>
      </w:r>
      <w:r w:rsidR="00E730ED">
        <w:rPr>
          <w:rFonts w:ascii="Times New Roman" w:hAnsi="Times New Roman" w:cs="Times New Roman"/>
        </w:rPr>
        <w:t xml:space="preserve">caribou </w:t>
      </w:r>
      <w:r w:rsidR="00C77656">
        <w:rPr>
          <w:rFonts w:ascii="Times New Roman" w:hAnsi="Times New Roman" w:cs="Times New Roman"/>
        </w:rPr>
        <w:t>in the North Atlantic Ocean</w:t>
      </w:r>
      <w:r w:rsidR="003A2159">
        <w:rPr>
          <w:rFonts w:ascii="Times New Roman" w:hAnsi="Times New Roman" w:cs="Times New Roman"/>
        </w:rPr>
        <w:t>.</w:t>
      </w:r>
      <w:r w:rsidR="00C77656">
        <w:rPr>
          <w:rFonts w:ascii="Times New Roman" w:hAnsi="Times New Roman" w:cs="Times New Roman"/>
        </w:rPr>
        <w:t xml:space="preserve"> </w:t>
      </w:r>
      <w:r w:rsidR="003A2159">
        <w:rPr>
          <w:rFonts w:ascii="Times New Roman" w:hAnsi="Times New Roman" w:cs="Times New Roman"/>
        </w:rPr>
        <w:t>This observation led us to</w:t>
      </w:r>
      <w:r w:rsidR="00933E9F">
        <w:rPr>
          <w:rFonts w:ascii="Times New Roman" w:hAnsi="Times New Roman" w:cs="Times New Roman"/>
        </w:rPr>
        <w:t xml:space="preserve"> </w:t>
      </w:r>
      <w:r>
        <w:rPr>
          <w:rFonts w:ascii="Times New Roman" w:hAnsi="Times New Roman" w:cs="Times New Roman"/>
        </w:rPr>
        <w:t xml:space="preserve">investigate the prevalence of swimming </w:t>
      </w:r>
      <w:r w:rsidR="006241A3">
        <w:rPr>
          <w:rFonts w:ascii="Times New Roman" w:hAnsi="Times New Roman" w:cs="Times New Roman"/>
        </w:rPr>
        <w:t xml:space="preserve">of GPS radio-collared </w:t>
      </w:r>
      <w:r w:rsidR="00E6546E">
        <w:rPr>
          <w:rFonts w:ascii="Times New Roman" w:hAnsi="Times New Roman" w:cs="Times New Roman"/>
        </w:rPr>
        <w:t>caribou</w:t>
      </w:r>
      <w:r w:rsidR="006241A3">
        <w:rPr>
          <w:rFonts w:ascii="Times New Roman" w:hAnsi="Times New Roman" w:cs="Times New Roman"/>
        </w:rPr>
        <w:t xml:space="preserve"> </w:t>
      </w:r>
      <w:r>
        <w:rPr>
          <w:rFonts w:ascii="Times New Roman" w:hAnsi="Times New Roman" w:cs="Times New Roman"/>
        </w:rPr>
        <w:t xml:space="preserve">in the Fogo Island </w:t>
      </w:r>
      <w:r w:rsidR="000A49ED">
        <w:rPr>
          <w:rFonts w:ascii="Times New Roman" w:hAnsi="Times New Roman" w:cs="Times New Roman"/>
        </w:rPr>
        <w:t>archipelago</w:t>
      </w:r>
      <w:r>
        <w:rPr>
          <w:rFonts w:ascii="Times New Roman" w:hAnsi="Times New Roman" w:cs="Times New Roman"/>
        </w:rPr>
        <w:t xml:space="preserve"> in Newfoundland, Canada. We posit </w:t>
      </w:r>
      <w:r w:rsidR="0014647B">
        <w:rPr>
          <w:rFonts w:ascii="Times New Roman" w:hAnsi="Times New Roman" w:cs="Times New Roman"/>
        </w:rPr>
        <w:t>two</w:t>
      </w:r>
      <w:r>
        <w:rPr>
          <w:rFonts w:ascii="Times New Roman" w:hAnsi="Times New Roman" w:cs="Times New Roman"/>
        </w:rPr>
        <w:t xml:space="preserve"> potential mechanisms explaining the trade-offs associated with swimming in the North Atlantic Ocean: forage limitation</w:t>
      </w:r>
      <w:r w:rsidR="0014647B">
        <w:rPr>
          <w:rFonts w:ascii="Times New Roman" w:hAnsi="Times New Roman" w:cs="Times New Roman"/>
        </w:rPr>
        <w:t xml:space="preserve"> and the associated</w:t>
      </w:r>
      <w:r>
        <w:rPr>
          <w:rFonts w:ascii="Times New Roman" w:hAnsi="Times New Roman" w:cs="Times New Roman"/>
        </w:rPr>
        <w:t xml:space="preserve"> density-dependent habitat selection a</w:t>
      </w:r>
      <w:r w:rsidR="0014647B">
        <w:rPr>
          <w:rFonts w:ascii="Times New Roman" w:hAnsi="Times New Roman" w:cs="Times New Roman"/>
        </w:rPr>
        <w:t>nd</w:t>
      </w:r>
      <w:r>
        <w:rPr>
          <w:rFonts w:ascii="Times New Roman" w:hAnsi="Times New Roman" w:cs="Times New Roman"/>
        </w:rPr>
        <w:t xml:space="preserve"> predator avoidance.</w:t>
      </w:r>
      <w:r w:rsidR="00957CF9">
        <w:rPr>
          <w:rFonts w:ascii="Times New Roman" w:hAnsi="Times New Roman" w:cs="Times New Roman"/>
          <w:b/>
          <w:bCs/>
        </w:rPr>
        <w:br w:type="page"/>
      </w:r>
    </w:p>
    <w:p w14:paraId="2BB5D99B" w14:textId="77777777" w:rsidR="00957CF9" w:rsidRPr="00A45600" w:rsidRDefault="00957CF9" w:rsidP="00AC0EC4">
      <w:pPr>
        <w:spacing w:line="480" w:lineRule="auto"/>
        <w:rPr>
          <w:rFonts w:ascii="Times New Roman" w:hAnsi="Times New Roman" w:cs="Times New Roman"/>
          <w:b/>
          <w:bCs/>
          <w:sz w:val="32"/>
          <w:szCs w:val="32"/>
        </w:rPr>
      </w:pPr>
      <w:r w:rsidRPr="00A45600">
        <w:rPr>
          <w:rFonts w:ascii="Times New Roman" w:hAnsi="Times New Roman" w:cs="Times New Roman"/>
          <w:b/>
          <w:bCs/>
          <w:sz w:val="32"/>
          <w:szCs w:val="32"/>
        </w:rPr>
        <w:lastRenderedPageBreak/>
        <w:t>Materials and methods</w:t>
      </w:r>
    </w:p>
    <w:p w14:paraId="7A69CC4C" w14:textId="77777777" w:rsidR="00957CF9" w:rsidRDefault="00957CF9" w:rsidP="00AC0EC4">
      <w:pPr>
        <w:spacing w:line="480" w:lineRule="auto"/>
        <w:rPr>
          <w:rFonts w:ascii="Times New Roman" w:hAnsi="Times New Roman" w:cs="Times New Roman"/>
          <w:b/>
          <w:bCs/>
        </w:rPr>
      </w:pPr>
      <w:r w:rsidRPr="00957CF9">
        <w:rPr>
          <w:rFonts w:ascii="Times New Roman" w:hAnsi="Times New Roman" w:cs="Times New Roman"/>
          <w:b/>
          <w:bCs/>
        </w:rPr>
        <w:t>Study area</w:t>
      </w:r>
    </w:p>
    <w:p w14:paraId="47CF7A44" w14:textId="1E10A5FB" w:rsidR="00BC3355" w:rsidRDefault="00DC7F23" w:rsidP="00AC0EC4">
      <w:pPr>
        <w:spacing w:line="480" w:lineRule="auto"/>
        <w:rPr>
          <w:rFonts w:ascii="Times New Roman" w:hAnsi="Times New Roman" w:cs="Times New Roman"/>
        </w:rPr>
      </w:pPr>
      <w:r>
        <w:rPr>
          <w:rFonts w:ascii="Times New Roman" w:hAnsi="Times New Roman" w:cs="Times New Roman"/>
        </w:rPr>
        <w:t>Our study area was the Fogo Island, Newfoundland, Canada (</w:t>
      </w:r>
      <w:r w:rsidRPr="00DC7F23">
        <w:rPr>
          <w:rFonts w:ascii="Times New Roman" w:hAnsi="Times New Roman" w:cs="Times New Roman"/>
        </w:rPr>
        <w:t>49°N, 54°W</w:t>
      </w:r>
      <w:r>
        <w:rPr>
          <w:rFonts w:ascii="Times New Roman" w:hAnsi="Times New Roman" w:cs="Times New Roman"/>
        </w:rPr>
        <w:t xml:space="preserve">). </w:t>
      </w:r>
      <w:r w:rsidR="00A25ED7" w:rsidRPr="008A4552">
        <w:rPr>
          <w:rFonts w:ascii="Times New Roman" w:hAnsi="Times New Roman" w:cs="Times New Roman"/>
        </w:rPr>
        <w:t>Fogo Island is a small (237.71 km</w:t>
      </w:r>
      <w:r w:rsidR="00A25ED7" w:rsidRPr="008A4552">
        <w:rPr>
          <w:rFonts w:ascii="Times New Roman" w:hAnsi="Times New Roman" w:cs="Times New Roman"/>
          <w:vertAlign w:val="superscript"/>
        </w:rPr>
        <w:t>2</w:t>
      </w:r>
      <w:r w:rsidR="00A25ED7" w:rsidRPr="008A4552">
        <w:rPr>
          <w:rFonts w:ascii="Times New Roman" w:hAnsi="Times New Roman" w:cs="Times New Roman"/>
        </w:rPr>
        <w:t>) island off the northeastern coast of Newfoundland and has humid climate with year-round precipitation.</w:t>
      </w:r>
      <w:r w:rsidR="00A25ED7">
        <w:rPr>
          <w:rFonts w:ascii="Times New Roman" w:hAnsi="Times New Roman" w:cs="Times New Roman"/>
        </w:rPr>
        <w:t xml:space="preserve"> </w:t>
      </w:r>
      <w:r w:rsidRPr="00146106">
        <w:rPr>
          <w:rFonts w:ascii="Times New Roman" w:hAnsi="Times New Roman" w:cs="Times New Roman"/>
          <w:highlight w:val="yellow"/>
        </w:rPr>
        <w:t xml:space="preserve">While Fogo Island is the largest island in the area, the archipelago includes </w:t>
      </w:r>
      <w:r w:rsidR="006B559D" w:rsidRPr="00146106">
        <w:rPr>
          <w:rFonts w:ascii="Times New Roman" w:hAnsi="Times New Roman" w:cs="Times New Roman"/>
          <w:highlight w:val="yellow"/>
        </w:rPr>
        <w:t xml:space="preserve">at least three </w:t>
      </w:r>
      <w:r w:rsidR="00045A84" w:rsidRPr="00146106">
        <w:rPr>
          <w:rFonts w:ascii="Times New Roman" w:hAnsi="Times New Roman" w:cs="Times New Roman"/>
          <w:highlight w:val="yellow"/>
        </w:rPr>
        <w:t>larger</w:t>
      </w:r>
      <w:r w:rsidR="006B559D" w:rsidRPr="00146106">
        <w:rPr>
          <w:rFonts w:ascii="Times New Roman" w:hAnsi="Times New Roman" w:cs="Times New Roman"/>
          <w:highlight w:val="yellow"/>
        </w:rPr>
        <w:t xml:space="preserve"> islands</w:t>
      </w:r>
      <w:r w:rsidR="00045A84" w:rsidRPr="00146106">
        <w:rPr>
          <w:rFonts w:ascii="Times New Roman" w:hAnsi="Times New Roman" w:cs="Times New Roman"/>
          <w:highlight w:val="yellow"/>
        </w:rPr>
        <w:t xml:space="preserve">: </w:t>
      </w:r>
      <w:r w:rsidR="00DC1540" w:rsidRPr="00146106">
        <w:rPr>
          <w:rFonts w:ascii="Times New Roman" w:hAnsi="Times New Roman" w:cs="Times New Roman"/>
          <w:highlight w:val="yellow"/>
        </w:rPr>
        <w:t>Western Indian</w:t>
      </w:r>
      <w:r w:rsidR="00CC003A" w:rsidRPr="00146106">
        <w:rPr>
          <w:rFonts w:ascii="Times New Roman" w:hAnsi="Times New Roman" w:cs="Times New Roman"/>
          <w:highlight w:val="yellow"/>
        </w:rPr>
        <w:t xml:space="preserve"> (</w:t>
      </w:r>
      <w:r w:rsidR="00462FBE" w:rsidRPr="00146106">
        <w:rPr>
          <w:rFonts w:ascii="Times New Roman" w:hAnsi="Times New Roman" w:cs="Times New Roman"/>
          <w:highlight w:val="yellow"/>
        </w:rPr>
        <w:t>77.</w:t>
      </w:r>
      <w:r w:rsidR="00BD725F" w:rsidRPr="00146106">
        <w:rPr>
          <w:rFonts w:ascii="Times New Roman" w:hAnsi="Times New Roman" w:cs="Times New Roman"/>
          <w:highlight w:val="yellow"/>
        </w:rPr>
        <w:t>6</w:t>
      </w:r>
      <w:r w:rsidR="00CC003A" w:rsidRPr="00146106">
        <w:rPr>
          <w:rFonts w:ascii="Times New Roman" w:hAnsi="Times New Roman" w:cs="Times New Roman"/>
          <w:highlight w:val="yellow"/>
        </w:rPr>
        <w:t xml:space="preserve"> km</w:t>
      </w:r>
      <w:r w:rsidR="00CC003A" w:rsidRPr="00146106">
        <w:rPr>
          <w:rFonts w:ascii="Times New Roman" w:hAnsi="Times New Roman" w:cs="Times New Roman"/>
          <w:highlight w:val="yellow"/>
          <w:vertAlign w:val="superscript"/>
        </w:rPr>
        <w:t>2</w:t>
      </w:r>
      <w:r w:rsidR="00CC003A" w:rsidRPr="00146106">
        <w:rPr>
          <w:rFonts w:ascii="Times New Roman" w:hAnsi="Times New Roman" w:cs="Times New Roman"/>
          <w:highlight w:val="yellow"/>
        </w:rPr>
        <w:t>)</w:t>
      </w:r>
      <w:r w:rsidR="006B559D" w:rsidRPr="00146106">
        <w:rPr>
          <w:rFonts w:ascii="Times New Roman" w:hAnsi="Times New Roman" w:cs="Times New Roman"/>
          <w:highlight w:val="yellow"/>
        </w:rPr>
        <w:t>, Eastern Indian</w:t>
      </w:r>
      <w:r w:rsidR="00CC003A" w:rsidRPr="00146106">
        <w:rPr>
          <w:rFonts w:ascii="Times New Roman" w:hAnsi="Times New Roman" w:cs="Times New Roman"/>
          <w:highlight w:val="yellow"/>
        </w:rPr>
        <w:t xml:space="preserve"> (</w:t>
      </w:r>
      <w:r w:rsidR="00EC7FF0" w:rsidRPr="00146106">
        <w:rPr>
          <w:rFonts w:ascii="Times New Roman" w:hAnsi="Times New Roman" w:cs="Times New Roman"/>
          <w:highlight w:val="yellow"/>
        </w:rPr>
        <w:t>38.</w:t>
      </w:r>
      <w:r w:rsidR="001F3A44" w:rsidRPr="00146106">
        <w:rPr>
          <w:rFonts w:ascii="Times New Roman" w:hAnsi="Times New Roman" w:cs="Times New Roman"/>
          <w:highlight w:val="yellow"/>
        </w:rPr>
        <w:t>7</w:t>
      </w:r>
      <w:r w:rsidR="00CC003A" w:rsidRPr="00146106">
        <w:rPr>
          <w:rFonts w:ascii="Times New Roman" w:hAnsi="Times New Roman" w:cs="Times New Roman"/>
          <w:highlight w:val="yellow"/>
        </w:rPr>
        <w:t xml:space="preserve"> km</w:t>
      </w:r>
      <w:r w:rsidR="00CC003A" w:rsidRPr="00146106">
        <w:rPr>
          <w:rFonts w:ascii="Times New Roman" w:hAnsi="Times New Roman" w:cs="Times New Roman"/>
          <w:highlight w:val="yellow"/>
          <w:vertAlign w:val="superscript"/>
        </w:rPr>
        <w:t>2</w:t>
      </w:r>
      <w:r w:rsidR="00CC003A" w:rsidRPr="00146106">
        <w:rPr>
          <w:rFonts w:ascii="Times New Roman" w:hAnsi="Times New Roman" w:cs="Times New Roman"/>
          <w:highlight w:val="yellow"/>
        </w:rPr>
        <w:t>)</w:t>
      </w:r>
      <w:r w:rsidR="00294C2F" w:rsidRPr="00146106">
        <w:rPr>
          <w:rFonts w:ascii="Times New Roman" w:hAnsi="Times New Roman" w:cs="Times New Roman"/>
          <w:highlight w:val="yellow"/>
        </w:rPr>
        <w:t xml:space="preserve"> </w:t>
      </w:r>
      <w:r w:rsidR="006B559D" w:rsidRPr="00146106">
        <w:rPr>
          <w:rFonts w:ascii="Times New Roman" w:hAnsi="Times New Roman" w:cs="Times New Roman"/>
          <w:highlight w:val="yellow"/>
        </w:rPr>
        <w:t xml:space="preserve">and Change </w:t>
      </w:r>
      <w:r w:rsidR="00045A84" w:rsidRPr="00146106">
        <w:rPr>
          <w:rFonts w:ascii="Times New Roman" w:hAnsi="Times New Roman" w:cs="Times New Roman"/>
          <w:highlight w:val="yellow"/>
        </w:rPr>
        <w:t>(XX km</w:t>
      </w:r>
      <w:r w:rsidR="00045A84" w:rsidRPr="00146106">
        <w:rPr>
          <w:rFonts w:ascii="Times New Roman" w:hAnsi="Times New Roman" w:cs="Times New Roman"/>
          <w:highlight w:val="yellow"/>
          <w:vertAlign w:val="superscript"/>
        </w:rPr>
        <w:t>2</w:t>
      </w:r>
      <w:r w:rsidR="00045A84" w:rsidRPr="00146106">
        <w:rPr>
          <w:rFonts w:ascii="Times New Roman" w:hAnsi="Times New Roman" w:cs="Times New Roman"/>
          <w:highlight w:val="yellow"/>
        </w:rPr>
        <w:t>)</w:t>
      </w:r>
      <w:r w:rsidR="002E5A1A" w:rsidRPr="00146106">
        <w:rPr>
          <w:rFonts w:ascii="Times New Roman" w:hAnsi="Times New Roman" w:cs="Times New Roman"/>
          <w:highlight w:val="yellow"/>
        </w:rPr>
        <w:t xml:space="preserve"> Islands</w:t>
      </w:r>
      <w:r w:rsidR="00EF5A8D" w:rsidRPr="00146106">
        <w:rPr>
          <w:rFonts w:ascii="Times New Roman" w:hAnsi="Times New Roman" w:cs="Times New Roman"/>
          <w:highlight w:val="yellow"/>
        </w:rPr>
        <w:t>,</w:t>
      </w:r>
      <w:r w:rsidR="00045A84" w:rsidRPr="00146106">
        <w:rPr>
          <w:rFonts w:ascii="Times New Roman" w:hAnsi="Times New Roman" w:cs="Times New Roman"/>
          <w:highlight w:val="yellow"/>
        </w:rPr>
        <w:t xml:space="preserve"> as well as numerous smaller islands, including </w:t>
      </w:r>
      <w:proofErr w:type="spellStart"/>
      <w:r w:rsidR="002E5A1A" w:rsidRPr="00146106">
        <w:rPr>
          <w:rFonts w:ascii="Times New Roman" w:hAnsi="Times New Roman" w:cs="Times New Roman"/>
          <w:highlight w:val="yellow"/>
        </w:rPr>
        <w:t>Blundon’s</w:t>
      </w:r>
      <w:proofErr w:type="spellEnd"/>
      <w:r w:rsidR="002E5A1A" w:rsidRPr="00146106">
        <w:rPr>
          <w:rFonts w:ascii="Times New Roman" w:hAnsi="Times New Roman" w:cs="Times New Roman"/>
          <w:highlight w:val="yellow"/>
        </w:rPr>
        <w:t xml:space="preserve"> (</w:t>
      </w:r>
      <w:r w:rsidR="006A242E" w:rsidRPr="00146106">
        <w:rPr>
          <w:rFonts w:ascii="Times New Roman" w:hAnsi="Times New Roman" w:cs="Times New Roman"/>
          <w:highlight w:val="yellow"/>
        </w:rPr>
        <w:t>1.18</w:t>
      </w:r>
      <w:r w:rsidR="002E5A1A" w:rsidRPr="00146106">
        <w:rPr>
          <w:rFonts w:ascii="Times New Roman" w:hAnsi="Times New Roman" w:cs="Times New Roman"/>
          <w:highlight w:val="yellow"/>
        </w:rPr>
        <w:t xml:space="preserve"> km</w:t>
      </w:r>
      <w:r w:rsidR="002E5A1A" w:rsidRPr="00146106">
        <w:rPr>
          <w:rFonts w:ascii="Times New Roman" w:hAnsi="Times New Roman" w:cs="Times New Roman"/>
          <w:highlight w:val="yellow"/>
          <w:vertAlign w:val="superscript"/>
        </w:rPr>
        <w:t>2</w:t>
      </w:r>
      <w:r w:rsidR="002E5A1A" w:rsidRPr="00146106">
        <w:rPr>
          <w:rFonts w:ascii="Times New Roman" w:hAnsi="Times New Roman" w:cs="Times New Roman"/>
          <w:highlight w:val="yellow"/>
        </w:rPr>
        <w:t xml:space="preserve">), </w:t>
      </w:r>
      <w:r w:rsidR="00517395" w:rsidRPr="00146106">
        <w:rPr>
          <w:rFonts w:ascii="Times New Roman" w:hAnsi="Times New Roman" w:cs="Times New Roman"/>
          <w:highlight w:val="yellow"/>
        </w:rPr>
        <w:t xml:space="preserve">North </w:t>
      </w:r>
      <w:r w:rsidR="002E5A1A" w:rsidRPr="00146106">
        <w:rPr>
          <w:rFonts w:ascii="Times New Roman" w:hAnsi="Times New Roman" w:cs="Times New Roman"/>
          <w:highlight w:val="yellow"/>
        </w:rPr>
        <w:t>Long (</w:t>
      </w:r>
      <w:r w:rsidR="00975D22" w:rsidRPr="00146106">
        <w:rPr>
          <w:rFonts w:ascii="Times New Roman" w:hAnsi="Times New Roman" w:cs="Times New Roman"/>
          <w:highlight w:val="yellow"/>
        </w:rPr>
        <w:t>1.01</w:t>
      </w:r>
      <w:r w:rsidR="002E5A1A" w:rsidRPr="00146106">
        <w:rPr>
          <w:rFonts w:ascii="Times New Roman" w:hAnsi="Times New Roman" w:cs="Times New Roman"/>
          <w:highlight w:val="yellow"/>
        </w:rPr>
        <w:t xml:space="preserve"> km</w:t>
      </w:r>
      <w:r w:rsidR="002E5A1A" w:rsidRPr="00146106">
        <w:rPr>
          <w:rFonts w:ascii="Times New Roman" w:hAnsi="Times New Roman" w:cs="Times New Roman"/>
          <w:highlight w:val="yellow"/>
          <w:vertAlign w:val="superscript"/>
        </w:rPr>
        <w:t>2</w:t>
      </w:r>
      <w:r w:rsidR="002E5A1A" w:rsidRPr="00146106">
        <w:rPr>
          <w:rFonts w:ascii="Times New Roman" w:hAnsi="Times New Roman" w:cs="Times New Roman"/>
          <w:highlight w:val="yellow"/>
        </w:rPr>
        <w:t xml:space="preserve">), </w:t>
      </w:r>
      <w:r w:rsidR="00DD3F0E" w:rsidRPr="00146106">
        <w:rPr>
          <w:rFonts w:ascii="Times New Roman" w:hAnsi="Times New Roman" w:cs="Times New Roman"/>
          <w:highlight w:val="yellow"/>
        </w:rPr>
        <w:t>South Long</w:t>
      </w:r>
      <w:r w:rsidR="00610B02" w:rsidRPr="00146106">
        <w:rPr>
          <w:rFonts w:ascii="Times New Roman" w:hAnsi="Times New Roman" w:cs="Times New Roman"/>
          <w:highlight w:val="yellow"/>
        </w:rPr>
        <w:t xml:space="preserve"> (</w:t>
      </w:r>
      <w:r w:rsidR="00863B94" w:rsidRPr="00146106">
        <w:rPr>
          <w:rFonts w:ascii="Times New Roman" w:hAnsi="Times New Roman" w:cs="Times New Roman"/>
          <w:highlight w:val="yellow"/>
        </w:rPr>
        <w:t>0.48</w:t>
      </w:r>
      <w:r w:rsidR="00610B02" w:rsidRPr="00146106">
        <w:rPr>
          <w:rFonts w:ascii="Times New Roman" w:hAnsi="Times New Roman" w:cs="Times New Roman"/>
          <w:highlight w:val="yellow"/>
        </w:rPr>
        <w:t xml:space="preserve"> km</w:t>
      </w:r>
      <w:r w:rsidR="00610B02" w:rsidRPr="00146106">
        <w:rPr>
          <w:rFonts w:ascii="Times New Roman" w:hAnsi="Times New Roman" w:cs="Times New Roman"/>
          <w:highlight w:val="yellow"/>
          <w:vertAlign w:val="superscript"/>
        </w:rPr>
        <w:t>2</w:t>
      </w:r>
      <w:r w:rsidR="00610B02" w:rsidRPr="00146106">
        <w:rPr>
          <w:rFonts w:ascii="Times New Roman" w:hAnsi="Times New Roman" w:cs="Times New Roman"/>
          <w:highlight w:val="yellow"/>
        </w:rPr>
        <w:t>)</w:t>
      </w:r>
      <w:r w:rsidR="00DD3F0E" w:rsidRPr="00146106">
        <w:rPr>
          <w:rFonts w:ascii="Times New Roman" w:hAnsi="Times New Roman" w:cs="Times New Roman"/>
          <w:highlight w:val="yellow"/>
        </w:rPr>
        <w:t xml:space="preserve">, Kate’s </w:t>
      </w:r>
      <w:r w:rsidR="00322477" w:rsidRPr="00146106">
        <w:rPr>
          <w:rFonts w:ascii="Times New Roman" w:hAnsi="Times New Roman" w:cs="Times New Roman"/>
          <w:highlight w:val="yellow"/>
        </w:rPr>
        <w:t>(</w:t>
      </w:r>
      <w:r w:rsidR="004711A5" w:rsidRPr="00146106">
        <w:rPr>
          <w:rFonts w:ascii="Times New Roman" w:hAnsi="Times New Roman" w:cs="Times New Roman"/>
          <w:highlight w:val="yellow"/>
        </w:rPr>
        <w:t>1.64</w:t>
      </w:r>
      <w:r w:rsidR="00322477" w:rsidRPr="00146106">
        <w:rPr>
          <w:rFonts w:ascii="Times New Roman" w:hAnsi="Times New Roman" w:cs="Times New Roman"/>
          <w:highlight w:val="yellow"/>
        </w:rPr>
        <w:t xml:space="preserve"> km</w:t>
      </w:r>
      <w:r w:rsidR="00322477" w:rsidRPr="00146106">
        <w:rPr>
          <w:rFonts w:ascii="Times New Roman" w:hAnsi="Times New Roman" w:cs="Times New Roman"/>
          <w:highlight w:val="yellow"/>
          <w:vertAlign w:val="superscript"/>
        </w:rPr>
        <w:t>2</w:t>
      </w:r>
      <w:r w:rsidR="00322477" w:rsidRPr="00146106">
        <w:rPr>
          <w:rFonts w:ascii="Times New Roman" w:hAnsi="Times New Roman" w:cs="Times New Roman"/>
          <w:highlight w:val="yellow"/>
        </w:rPr>
        <w:t>), and</w:t>
      </w:r>
      <w:r w:rsidR="002E5A1A" w:rsidRPr="00146106">
        <w:rPr>
          <w:rFonts w:ascii="Times New Roman" w:hAnsi="Times New Roman" w:cs="Times New Roman"/>
          <w:highlight w:val="yellow"/>
        </w:rPr>
        <w:t xml:space="preserve"> Brother</w:t>
      </w:r>
      <w:r w:rsidR="005E2B62" w:rsidRPr="00146106">
        <w:rPr>
          <w:rFonts w:ascii="Times New Roman" w:hAnsi="Times New Roman" w:cs="Times New Roman"/>
          <w:highlight w:val="yellow"/>
        </w:rPr>
        <w:t>’</w:t>
      </w:r>
      <w:r w:rsidR="002E5A1A" w:rsidRPr="00146106">
        <w:rPr>
          <w:rFonts w:ascii="Times New Roman" w:hAnsi="Times New Roman" w:cs="Times New Roman"/>
          <w:highlight w:val="yellow"/>
        </w:rPr>
        <w:t>s (</w:t>
      </w:r>
      <w:r w:rsidR="00B61C40" w:rsidRPr="00146106">
        <w:rPr>
          <w:rFonts w:ascii="Times New Roman" w:hAnsi="Times New Roman" w:cs="Times New Roman"/>
          <w:highlight w:val="yellow"/>
        </w:rPr>
        <w:t>1.59</w:t>
      </w:r>
      <w:r w:rsidR="002E5A1A" w:rsidRPr="00146106">
        <w:rPr>
          <w:rFonts w:ascii="Times New Roman" w:hAnsi="Times New Roman" w:cs="Times New Roman"/>
          <w:highlight w:val="yellow"/>
        </w:rPr>
        <w:t xml:space="preserve"> km</w:t>
      </w:r>
      <w:r w:rsidR="002E5A1A" w:rsidRPr="00146106">
        <w:rPr>
          <w:rFonts w:ascii="Times New Roman" w:hAnsi="Times New Roman" w:cs="Times New Roman"/>
          <w:highlight w:val="yellow"/>
          <w:vertAlign w:val="superscript"/>
        </w:rPr>
        <w:t>2</w:t>
      </w:r>
      <w:r w:rsidR="002E5A1A" w:rsidRPr="00146106">
        <w:rPr>
          <w:rFonts w:ascii="Times New Roman" w:hAnsi="Times New Roman" w:cs="Times New Roman"/>
          <w:highlight w:val="yellow"/>
        </w:rPr>
        <w:t xml:space="preserve">) </w:t>
      </w:r>
      <w:r w:rsidR="0084268B" w:rsidRPr="00146106">
        <w:rPr>
          <w:rFonts w:ascii="Times New Roman" w:hAnsi="Times New Roman" w:cs="Times New Roman"/>
          <w:highlight w:val="yellow"/>
        </w:rPr>
        <w:t xml:space="preserve">Islands </w:t>
      </w:r>
      <w:r w:rsidR="006B559D" w:rsidRPr="00146106">
        <w:rPr>
          <w:rFonts w:ascii="Times New Roman" w:hAnsi="Times New Roman" w:cs="Times New Roman"/>
          <w:highlight w:val="yellow"/>
        </w:rPr>
        <w:t>(</w:t>
      </w:r>
      <w:r w:rsidR="0084268B" w:rsidRPr="00146106">
        <w:rPr>
          <w:rFonts w:ascii="Times New Roman" w:hAnsi="Times New Roman" w:cs="Times New Roman"/>
          <w:highlight w:val="yellow"/>
        </w:rPr>
        <w:t xml:space="preserve">see </w:t>
      </w:r>
      <w:r w:rsidR="006B559D" w:rsidRPr="00146106">
        <w:rPr>
          <w:rFonts w:ascii="Times New Roman" w:hAnsi="Times New Roman" w:cs="Times New Roman"/>
          <w:highlight w:val="yellow"/>
        </w:rPr>
        <w:t xml:space="preserve">Figure </w:t>
      </w:r>
      <w:r w:rsidR="007E77BE" w:rsidRPr="00146106">
        <w:rPr>
          <w:rFonts w:ascii="Times New Roman" w:hAnsi="Times New Roman" w:cs="Times New Roman"/>
          <w:highlight w:val="yellow"/>
        </w:rPr>
        <w:t>1</w:t>
      </w:r>
      <w:r w:rsidR="006B559D" w:rsidRPr="00146106">
        <w:rPr>
          <w:rFonts w:ascii="Times New Roman" w:hAnsi="Times New Roman" w:cs="Times New Roman"/>
          <w:highlight w:val="yellow"/>
        </w:rPr>
        <w:t>).</w:t>
      </w:r>
      <w:r w:rsidR="006B559D">
        <w:rPr>
          <w:rFonts w:ascii="Times New Roman" w:hAnsi="Times New Roman" w:cs="Times New Roman"/>
        </w:rPr>
        <w:t xml:space="preserve"> </w:t>
      </w:r>
      <w:r w:rsidR="00310F16">
        <w:rPr>
          <w:rFonts w:ascii="Times New Roman" w:hAnsi="Times New Roman" w:cs="Times New Roman"/>
        </w:rPr>
        <w:t xml:space="preserve">All islands in the </w:t>
      </w:r>
      <w:r w:rsidR="006B559D">
        <w:rPr>
          <w:rFonts w:ascii="Times New Roman" w:hAnsi="Times New Roman" w:cs="Times New Roman"/>
        </w:rPr>
        <w:t xml:space="preserve">Fogo Island </w:t>
      </w:r>
      <w:r w:rsidR="00310F16">
        <w:rPr>
          <w:rFonts w:ascii="Times New Roman" w:hAnsi="Times New Roman" w:cs="Times New Roman"/>
        </w:rPr>
        <w:t xml:space="preserve">archipelago </w:t>
      </w:r>
      <w:r w:rsidR="006B559D">
        <w:rPr>
          <w:rFonts w:ascii="Times New Roman" w:hAnsi="Times New Roman" w:cs="Times New Roman"/>
        </w:rPr>
        <w:t>consist largely of coniferous and mixed forests of balsam fir (</w:t>
      </w:r>
      <w:proofErr w:type="spellStart"/>
      <w:r w:rsidR="006B559D">
        <w:rPr>
          <w:rFonts w:ascii="Times New Roman" w:hAnsi="Times New Roman" w:cs="Times New Roman"/>
          <w:i/>
          <w:iCs/>
        </w:rPr>
        <w:t>Abies</w:t>
      </w:r>
      <w:proofErr w:type="spellEnd"/>
      <w:r w:rsidR="006B559D">
        <w:rPr>
          <w:rFonts w:ascii="Times New Roman" w:hAnsi="Times New Roman" w:cs="Times New Roman"/>
          <w:i/>
          <w:iCs/>
        </w:rPr>
        <w:t xml:space="preserve"> </w:t>
      </w:r>
      <w:proofErr w:type="spellStart"/>
      <w:r w:rsidR="006B559D">
        <w:rPr>
          <w:rFonts w:ascii="Times New Roman" w:hAnsi="Times New Roman" w:cs="Times New Roman"/>
          <w:i/>
          <w:iCs/>
        </w:rPr>
        <w:t>balsamea</w:t>
      </w:r>
      <w:proofErr w:type="spellEnd"/>
      <w:r w:rsidR="006B559D">
        <w:rPr>
          <w:rFonts w:ascii="Times New Roman" w:hAnsi="Times New Roman" w:cs="Times New Roman"/>
        </w:rPr>
        <w:t>), black spruce (</w:t>
      </w:r>
      <w:proofErr w:type="spellStart"/>
      <w:r w:rsidR="006B559D">
        <w:rPr>
          <w:rFonts w:ascii="Times New Roman" w:hAnsi="Times New Roman" w:cs="Times New Roman"/>
          <w:i/>
          <w:iCs/>
        </w:rPr>
        <w:t>Picea</w:t>
      </w:r>
      <w:proofErr w:type="spellEnd"/>
      <w:r w:rsidR="006B559D">
        <w:rPr>
          <w:rFonts w:ascii="Times New Roman" w:hAnsi="Times New Roman" w:cs="Times New Roman"/>
          <w:i/>
          <w:iCs/>
        </w:rPr>
        <w:t xml:space="preserve"> </w:t>
      </w:r>
      <w:proofErr w:type="spellStart"/>
      <w:r w:rsidR="006B559D">
        <w:rPr>
          <w:rFonts w:ascii="Times New Roman" w:hAnsi="Times New Roman" w:cs="Times New Roman"/>
          <w:i/>
          <w:iCs/>
        </w:rPr>
        <w:t>mariana</w:t>
      </w:r>
      <w:proofErr w:type="spellEnd"/>
      <w:r w:rsidR="006B559D">
        <w:rPr>
          <w:rFonts w:ascii="Times New Roman" w:hAnsi="Times New Roman" w:cs="Times New Roman"/>
        </w:rPr>
        <w:t>), and white birch (</w:t>
      </w:r>
      <w:r w:rsidR="006B559D">
        <w:rPr>
          <w:rFonts w:ascii="Times New Roman" w:hAnsi="Times New Roman" w:cs="Times New Roman"/>
          <w:i/>
          <w:iCs/>
        </w:rPr>
        <w:t xml:space="preserve">Betula </w:t>
      </w:r>
      <w:proofErr w:type="spellStart"/>
      <w:r w:rsidR="006B559D">
        <w:rPr>
          <w:rFonts w:ascii="Times New Roman" w:hAnsi="Times New Roman" w:cs="Times New Roman"/>
          <w:i/>
          <w:iCs/>
        </w:rPr>
        <w:t>payrifera</w:t>
      </w:r>
      <w:proofErr w:type="spellEnd"/>
      <w:r w:rsidR="006B559D">
        <w:rPr>
          <w:rFonts w:ascii="Times New Roman" w:hAnsi="Times New Roman" w:cs="Times New Roman"/>
        </w:rPr>
        <w:t xml:space="preserve">) as well as bogs, lakes, </w:t>
      </w:r>
      <w:r w:rsidR="00441FBC">
        <w:rPr>
          <w:rFonts w:ascii="Times New Roman" w:hAnsi="Times New Roman" w:cs="Times New Roman"/>
        </w:rPr>
        <w:t>lichen and rocky barrens</w:t>
      </w:r>
      <w:r w:rsidR="00310F16">
        <w:rPr>
          <w:rFonts w:ascii="Times New Roman" w:hAnsi="Times New Roman" w:cs="Times New Roman"/>
        </w:rPr>
        <w:t>.</w:t>
      </w:r>
    </w:p>
    <w:p w14:paraId="7D9269E0" w14:textId="77777777" w:rsidR="00A25ED7" w:rsidRDefault="00A25ED7" w:rsidP="00E47D60">
      <w:pPr>
        <w:spacing w:line="480" w:lineRule="auto"/>
        <w:ind w:firstLine="720"/>
        <w:rPr>
          <w:rFonts w:ascii="Times New Roman" w:hAnsi="Times New Roman" w:cs="Times New Roman"/>
        </w:rPr>
      </w:pPr>
      <w:r w:rsidRPr="008A4552">
        <w:rPr>
          <w:rFonts w:ascii="Times New Roman" w:hAnsi="Times New Roman" w:cs="Times New Roman"/>
        </w:rPr>
        <w:t xml:space="preserve">Caribou were introduced to Fogo Island </w:t>
      </w:r>
      <w:r w:rsidR="00885019">
        <w:rPr>
          <w:rFonts w:ascii="Times New Roman" w:hAnsi="Times New Roman" w:cs="Times New Roman"/>
        </w:rPr>
        <w:t>(</w:t>
      </w:r>
      <w:r w:rsidR="004B20B0">
        <w:rPr>
          <w:rFonts w:ascii="Times New Roman" w:hAnsi="Times New Roman" w:cs="Times New Roman"/>
        </w:rPr>
        <w:t>n</w:t>
      </w:r>
      <w:r w:rsidR="00885019">
        <w:rPr>
          <w:rFonts w:ascii="Times New Roman" w:hAnsi="Times New Roman" w:cs="Times New Roman"/>
        </w:rPr>
        <w:t xml:space="preserve"> = 26 animals introduced between 1964</w:t>
      </w:r>
      <w:r w:rsidR="00830DB8">
        <w:rPr>
          <w:rFonts w:ascii="Times New Roman" w:hAnsi="Times New Roman" w:cs="Times New Roman"/>
        </w:rPr>
        <w:t>–</w:t>
      </w:r>
      <w:r w:rsidR="00885019">
        <w:rPr>
          <w:rFonts w:ascii="Times New Roman" w:hAnsi="Times New Roman" w:cs="Times New Roman"/>
        </w:rPr>
        <w:t xml:space="preserve">67) </w:t>
      </w:r>
      <w:r w:rsidR="00A96C6C">
        <w:rPr>
          <w:rFonts w:ascii="Times New Roman" w:hAnsi="Times New Roman" w:cs="Times New Roman"/>
        </w:rPr>
        <w:t xml:space="preserve">and Change Island </w:t>
      </w:r>
      <w:r w:rsidR="00885019">
        <w:rPr>
          <w:rFonts w:ascii="Times New Roman" w:hAnsi="Times New Roman" w:cs="Times New Roman"/>
        </w:rPr>
        <w:t>(</w:t>
      </w:r>
      <w:r w:rsidR="00463CD6">
        <w:rPr>
          <w:rFonts w:ascii="Times New Roman" w:hAnsi="Times New Roman" w:cs="Times New Roman"/>
        </w:rPr>
        <w:t>n</w:t>
      </w:r>
      <w:r w:rsidR="00885019">
        <w:rPr>
          <w:rFonts w:ascii="Times New Roman" w:hAnsi="Times New Roman" w:cs="Times New Roman"/>
        </w:rPr>
        <w:t xml:space="preserve"> = </w:t>
      </w:r>
      <w:r w:rsidR="00010CE8">
        <w:rPr>
          <w:rFonts w:ascii="Times New Roman" w:hAnsi="Times New Roman" w:cs="Times New Roman"/>
        </w:rPr>
        <w:t>5</w:t>
      </w:r>
      <w:r w:rsidR="00885019">
        <w:rPr>
          <w:rFonts w:ascii="Times New Roman" w:hAnsi="Times New Roman" w:cs="Times New Roman"/>
        </w:rPr>
        <w:t xml:space="preserve"> </w:t>
      </w:r>
      <w:r w:rsidR="009C624D">
        <w:rPr>
          <w:rFonts w:ascii="Times New Roman" w:hAnsi="Times New Roman" w:cs="Times New Roman"/>
        </w:rPr>
        <w:t xml:space="preserve">animals </w:t>
      </w:r>
      <w:r w:rsidR="00885019">
        <w:rPr>
          <w:rFonts w:ascii="Times New Roman" w:hAnsi="Times New Roman" w:cs="Times New Roman"/>
        </w:rPr>
        <w:t xml:space="preserve">introduced in 1964) </w:t>
      </w:r>
      <w:r w:rsidRPr="008A4552">
        <w:rPr>
          <w:rFonts w:ascii="Times New Roman" w:hAnsi="Times New Roman" w:cs="Times New Roman"/>
        </w:rPr>
        <w:t xml:space="preserve">from the main Island of Newfoundland </w:t>
      </w:r>
      <w:r w:rsidR="000E550E">
        <w:rPr>
          <w:rFonts w:ascii="Times New Roman" w:hAnsi="Times New Roman" w:cs="Times New Roman"/>
        </w:rPr>
        <w:t>as part of a series of translocation</w:t>
      </w:r>
      <w:r w:rsidR="0015514F">
        <w:rPr>
          <w:rFonts w:ascii="Times New Roman" w:hAnsi="Times New Roman" w:cs="Times New Roman"/>
        </w:rPr>
        <w:t>s</w:t>
      </w:r>
      <w:r w:rsidR="000E550E">
        <w:rPr>
          <w:rFonts w:ascii="Times New Roman" w:hAnsi="Times New Roman" w:cs="Times New Roman"/>
        </w:rPr>
        <w:t xml:space="preserve"> and introductions throughout the province</w:t>
      </w:r>
      <w:r w:rsidRPr="008A4552">
        <w:rPr>
          <w:rFonts w:ascii="Times New Roman" w:hAnsi="Times New Roman" w:cs="Times New Roman"/>
        </w:rPr>
        <w:t xml:space="preserve"> </w:t>
      </w:r>
      <w:r w:rsidRPr="008A4552">
        <w:rPr>
          <w:rFonts w:ascii="Times New Roman" w:hAnsi="Times New Roman" w:cs="Times New Roman"/>
        </w:rPr>
        <w:fldChar w:fldCharType="begin" w:fldLock="1"/>
      </w:r>
      <w:r w:rsidR="00832DEA">
        <w:rPr>
          <w:rFonts w:ascii="Times New Roman" w:hAnsi="Times New Roman" w:cs="Times New Roman"/>
        </w:rPr>
        <w:instrText>ADDIN CSL_CITATION {"citationItems":[{"id":"ITEM-1","itemData":{"author":[{"dropping-particle":"","family":"Bergerud","given":"A.T.","non-dropping-particle":"","parse-names":false,"suffix":""},{"dropping-particle":"","family":"Mercer","given":"W.E.","non-dropping-particle":"","parse-names":false,"suffix":""}],"container-title":"Wildlife Society Bulletin","id":"ITEM-1","issue":"2","issued":{"date-parts":[["1989"]]},"page":"111-120","title":"Caribou Introductions in Eastern North America","type":"article-journal","volume":"17"},"uris":["http://www.mendeley.com/documents/?uuid=271a1724-8afe-4591-ad91-374ea355199e"]}],"mendeley":{"formattedCitation":"(Bergerud and Mercer 1989)","plainTextFormattedCitation":"(Bergerud and Mercer 1989)","previouslyFormattedCitation":"(Bergerud and Mercer 1989)"},"properties":{"noteIndex":0},"schema":"https://github.com/citation-style-language/schema/raw/master/csl-citation.json"}</w:instrText>
      </w:r>
      <w:r w:rsidRPr="008A4552">
        <w:rPr>
          <w:rFonts w:ascii="Times New Roman" w:hAnsi="Times New Roman" w:cs="Times New Roman"/>
        </w:rPr>
        <w:fldChar w:fldCharType="separate"/>
      </w:r>
      <w:r w:rsidR="0052192C" w:rsidRPr="0052192C">
        <w:rPr>
          <w:rFonts w:ascii="Times New Roman" w:hAnsi="Times New Roman" w:cs="Times New Roman"/>
          <w:noProof/>
        </w:rPr>
        <w:t>(Bergerud and Mercer 1989)</w:t>
      </w:r>
      <w:r w:rsidRPr="008A4552">
        <w:rPr>
          <w:rFonts w:ascii="Times New Roman" w:hAnsi="Times New Roman" w:cs="Times New Roman"/>
        </w:rPr>
        <w:fldChar w:fldCharType="end"/>
      </w:r>
      <w:r w:rsidRPr="008A4552">
        <w:rPr>
          <w:rFonts w:ascii="Times New Roman" w:hAnsi="Times New Roman" w:cs="Times New Roman"/>
        </w:rPr>
        <w:t xml:space="preserve">. </w:t>
      </w:r>
      <w:r w:rsidR="001F4C8E">
        <w:rPr>
          <w:rFonts w:ascii="Times New Roman" w:hAnsi="Times New Roman" w:cs="Times New Roman"/>
        </w:rPr>
        <w:t>While c</w:t>
      </w:r>
      <w:r w:rsidR="00E47D60">
        <w:rPr>
          <w:rFonts w:ascii="Times New Roman" w:hAnsi="Times New Roman" w:cs="Times New Roman"/>
        </w:rPr>
        <w:t xml:space="preserve">aribou populations are in decline throughout Canada </w:t>
      </w:r>
      <w:r w:rsidR="00E47D60">
        <w:rPr>
          <w:rFonts w:ascii="Times New Roman" w:hAnsi="Times New Roman" w:cs="Times New Roman"/>
        </w:rPr>
        <w:fldChar w:fldCharType="begin" w:fldLock="1"/>
      </w:r>
      <w:r w:rsidR="00832DEA">
        <w:rPr>
          <w:rFonts w:ascii="Times New Roman" w:hAnsi="Times New Roman" w:cs="Times New Roman"/>
        </w:rPr>
        <w:instrText>ADDIN CSL_CITATION {"citationItems":[{"id":"ITEM-1","itemData":{"DOI":"10.1139/Z11-025","author":[{"dropping-particle":"","family":"Festa-Bianchet","given":"M.","non-dropping-particle":"","parse-names":false,"suffix":""},{"dropping-particle":"","family":"Ray","given":"J.C.","non-dropping-particle":"","parse-names":false,"suffix":""},{"dropping-particle":"","family":"Boutin","given":"S.","non-dropping-particle":"","parse-names":false,"suffix":""},{"dropping-particle":"","family":"Côté","given":"S.D.","non-dropping-particle":"","parse-names":false,"suffix":""},{"dropping-particle":"","family":"Gunn","given":"A.","non-dropping-particle":"","parse-names":false,"suffix":""}],"container-title":"Canadian Jounal of Zoology","id":"ITEM-1","issued":{"date-parts":[["2011"]]},"page":"419-434","title":"Conservation of caribou (&lt;i&gt;Rangifer tarandus&lt;/i&gt;) in Canada: an uncertain future","type":"article-journal","volume":"434"},"uris":["http://www.mendeley.com/documents/?uuid=7de36533-4383-44ed-9d26-a782eb4436d1"]}],"mendeley":{"formattedCitation":"(Festa-Bianchet et al. 2011)","plainTextFormattedCitation":"(Festa-Bianchet et al. 2011)","previouslyFormattedCitation":"(Festa-Bianchet et al. 2011)"},"properties":{"noteIndex":0},"schema":"https://github.com/citation-style-language/schema/raw/master/csl-citation.json"}</w:instrText>
      </w:r>
      <w:r w:rsidR="00E47D60">
        <w:rPr>
          <w:rFonts w:ascii="Times New Roman" w:hAnsi="Times New Roman" w:cs="Times New Roman"/>
        </w:rPr>
        <w:fldChar w:fldCharType="separate"/>
      </w:r>
      <w:r w:rsidR="0052192C" w:rsidRPr="0052192C">
        <w:rPr>
          <w:rFonts w:ascii="Times New Roman" w:hAnsi="Times New Roman" w:cs="Times New Roman"/>
          <w:noProof/>
        </w:rPr>
        <w:t>(Festa-Bianchet et al. 2011)</w:t>
      </w:r>
      <w:r w:rsidR="00E47D60">
        <w:rPr>
          <w:rFonts w:ascii="Times New Roman" w:hAnsi="Times New Roman" w:cs="Times New Roman"/>
        </w:rPr>
        <w:fldChar w:fldCharType="end"/>
      </w:r>
      <w:r w:rsidR="00FB49C5">
        <w:rPr>
          <w:rFonts w:ascii="Times New Roman" w:hAnsi="Times New Roman" w:cs="Times New Roman"/>
        </w:rPr>
        <w:t>,</w:t>
      </w:r>
      <w:r w:rsidR="00E47D60">
        <w:rPr>
          <w:rFonts w:ascii="Times New Roman" w:hAnsi="Times New Roman" w:cs="Times New Roman"/>
        </w:rPr>
        <w:t xml:space="preserve"> as well as in Newfoundland </w:t>
      </w:r>
      <w:r w:rsidR="00E47D60">
        <w:rPr>
          <w:rFonts w:ascii="Times New Roman" w:hAnsi="Times New Roman" w:cs="Times New Roman"/>
        </w:rPr>
        <w:fldChar w:fldCharType="begin" w:fldLock="1"/>
      </w:r>
      <w:r w:rsidR="00832DEA">
        <w:rPr>
          <w:rFonts w:ascii="Times New Roman" w:hAnsi="Times New Roman" w:cs="Times New Roman"/>
        </w:rPr>
        <w:instrText>ADDIN CSL_CITATION {"citationItems":[{"id":"ITEM-1","itemData":{"DOI":"doi:10.1139/cjz-2013-0154","ISSN":"0008-4301","abstract":"Many populations of caribou ( Rangifer tarandus (L., 1758)) across North America, including Newfoundland, are in a state of decline. This phenomenon may reflect continental-scale changes in either the extrinsic or the intrinsic factors affecting caribou abundance. We hypothesized that caribou decline reflected marked resource limitation and predicted that fluctuations should correspond to time-delayed density dependence associated with a decline in range quality and decadal trends in winter severity. By conducting time-series analysis using 12 populations and evaluating correlations between caribou abundance and trends in ( i) vegetation available at calving (normalized difference vegetation index, NDVI), ( ii) winter weather severity (index of North Atlantic Oscillation, NAO), and ( iii) caribou morphometrics, we observed strong evidence of density dependence in population dynamics (i.e., a negative relationship between caribou population size and caribou morphometrics). Caribou population trajectories were time-delayed relative to winter severity, but not relative to calving-ground greenness. These island-wide correlations could not be traced to dispersal between herds, which appears rare at least for adult females. Our results suggest that trends in winter severity may synchronize broad-scale changes in caribou abundance that are driven by time-delayed density dependence, although it remains possible that calving-ground deterioration also may contribute to population limitation in Newfoundland. Our findings provide the basis for additional research into density dependence and caribou population decline. (English) [ABSTRACT FROM AUTHOR]","author":[{"dropping-particle":"","family":"Bastille-Rousseau","given":"Guillaume","non-dropping-particle":"","parse-names":false,"suffix":""},{"dropping-particle":"","family":"Schaefer","given":"James A.","non-dropping-particle":"","parse-names":false,"suffix":""},{"dropping-particle":"","family":"Mahoney","given":"Shane P.","non-dropping-particle":"","parse-names":false,"suffix":""},{"dropping-particle":"","family":"Murray","given":"Dennis L.","non-dropping-particle":"","parse-names":false,"suffix":""}],"container-title":"Canadian Journal of Zoology","id":"ITEM-1","issue":"11","issued":{"date-parts":[["2013"]]},"page":"820-828","title":"Population decline in semi-migratory caribou (&lt;i&gt;Rangifer tarandus&lt;/i&gt;): intrinsic or extrinsic drivers?","type":"article-journal","volume":"91"},"uris":["http://www.mendeley.com/documents/?uuid=c4117616-d861-4c32-86f9-b80a53bbd3a2"]}],"mendeley":{"formattedCitation":"(Bastille-Rousseau et al. 2013)","plainTextFormattedCitation":"(Bastille-Rousseau et al. 2013)","previouslyFormattedCitation":"(Bastille-Rousseau et al. 2013)"},"properties":{"noteIndex":0},"schema":"https://github.com/citation-style-language/schema/raw/master/csl-citation.json"}</w:instrText>
      </w:r>
      <w:r w:rsidR="00E47D60">
        <w:rPr>
          <w:rFonts w:ascii="Times New Roman" w:hAnsi="Times New Roman" w:cs="Times New Roman"/>
        </w:rPr>
        <w:fldChar w:fldCharType="separate"/>
      </w:r>
      <w:r w:rsidR="0052192C" w:rsidRPr="0052192C">
        <w:rPr>
          <w:rFonts w:ascii="Times New Roman" w:hAnsi="Times New Roman" w:cs="Times New Roman"/>
          <w:noProof/>
        </w:rPr>
        <w:t>(Bastille-Rousseau et al. 2013)</w:t>
      </w:r>
      <w:r w:rsidR="00E47D60">
        <w:rPr>
          <w:rFonts w:ascii="Times New Roman" w:hAnsi="Times New Roman" w:cs="Times New Roman"/>
        </w:rPr>
        <w:fldChar w:fldCharType="end"/>
      </w:r>
      <w:r w:rsidR="001F4C8E">
        <w:rPr>
          <w:rFonts w:ascii="Times New Roman" w:hAnsi="Times New Roman" w:cs="Times New Roman"/>
        </w:rPr>
        <w:t>,</w:t>
      </w:r>
      <w:r w:rsidR="00FB49C5">
        <w:rPr>
          <w:rFonts w:ascii="Times New Roman" w:hAnsi="Times New Roman" w:cs="Times New Roman"/>
        </w:rPr>
        <w:t xml:space="preserve"> </w:t>
      </w:r>
      <w:r w:rsidR="00DB4D99">
        <w:rPr>
          <w:rFonts w:ascii="Times New Roman" w:hAnsi="Times New Roman" w:cs="Times New Roman"/>
        </w:rPr>
        <w:t>the Fogo Island herd has not declined to the same extent and currently consists of approximately 3</w:t>
      </w:r>
      <w:r w:rsidR="0015514F">
        <w:rPr>
          <w:rFonts w:ascii="Times New Roman" w:hAnsi="Times New Roman" w:cs="Times New Roman"/>
        </w:rPr>
        <w:t>0</w:t>
      </w:r>
      <w:r w:rsidR="00DB4D99">
        <w:rPr>
          <w:rFonts w:ascii="Times New Roman" w:hAnsi="Times New Roman" w:cs="Times New Roman"/>
        </w:rPr>
        <w:t>0 animals (Newfoundland and Labrador Wildlife Division, unpublished data).</w:t>
      </w:r>
    </w:p>
    <w:p w14:paraId="74F4BB25" w14:textId="207A5D58" w:rsidR="000A281A" w:rsidRPr="004D20B9" w:rsidRDefault="00377329" w:rsidP="004D20B9">
      <w:pPr>
        <w:pStyle w:val="Normal1"/>
        <w:keepNext/>
        <w:spacing w:line="480" w:lineRule="auto"/>
        <w:ind w:firstLine="720"/>
        <w:jc w:val="left"/>
        <w:rPr>
          <w:sz w:val="24"/>
        </w:rPr>
      </w:pPr>
      <w:r w:rsidRPr="00B87C0E">
        <w:rPr>
          <w:rFonts w:cs="Times New Roman"/>
          <w:sz w:val="24"/>
          <w:szCs w:val="24"/>
          <w:lang w:val="en-GB"/>
        </w:rPr>
        <w:t>In Newfoundland, wolves (</w:t>
      </w:r>
      <w:proofErr w:type="spellStart"/>
      <w:r w:rsidRPr="00B87C0E">
        <w:rPr>
          <w:rFonts w:cs="Times New Roman"/>
          <w:i/>
          <w:sz w:val="24"/>
          <w:szCs w:val="24"/>
          <w:lang w:val="en-GB"/>
        </w:rPr>
        <w:t>Canis</w:t>
      </w:r>
      <w:proofErr w:type="spellEnd"/>
      <w:r w:rsidRPr="00B87C0E">
        <w:rPr>
          <w:rFonts w:cs="Times New Roman"/>
          <w:i/>
          <w:sz w:val="24"/>
          <w:szCs w:val="24"/>
          <w:lang w:val="en-GB"/>
        </w:rPr>
        <w:t xml:space="preserve"> lupus</w:t>
      </w:r>
      <w:r w:rsidRPr="00B87C0E">
        <w:rPr>
          <w:rFonts w:cs="Times New Roman"/>
          <w:sz w:val="24"/>
          <w:szCs w:val="24"/>
          <w:lang w:val="en-GB"/>
        </w:rPr>
        <w:t>) are extirpated, so coyotes (</w:t>
      </w:r>
      <w:proofErr w:type="spellStart"/>
      <w:r w:rsidRPr="00B87C0E">
        <w:rPr>
          <w:rFonts w:cs="Times New Roman"/>
          <w:i/>
          <w:sz w:val="24"/>
          <w:szCs w:val="24"/>
          <w:lang w:val="en-GB"/>
        </w:rPr>
        <w:t>Canis</w:t>
      </w:r>
      <w:proofErr w:type="spellEnd"/>
      <w:r w:rsidRPr="00B87C0E">
        <w:rPr>
          <w:rFonts w:cs="Times New Roman"/>
          <w:i/>
          <w:sz w:val="24"/>
          <w:szCs w:val="24"/>
          <w:lang w:val="en-GB"/>
        </w:rPr>
        <w:t xml:space="preserve"> </w:t>
      </w:r>
      <w:proofErr w:type="spellStart"/>
      <w:r w:rsidRPr="00B87C0E">
        <w:rPr>
          <w:rFonts w:cs="Times New Roman"/>
          <w:i/>
          <w:sz w:val="24"/>
          <w:szCs w:val="24"/>
          <w:lang w:val="en-GB"/>
        </w:rPr>
        <w:t>latrans</w:t>
      </w:r>
      <w:proofErr w:type="spellEnd"/>
      <w:r w:rsidRPr="00B87C0E">
        <w:rPr>
          <w:rFonts w:cs="Times New Roman"/>
          <w:sz w:val="24"/>
          <w:szCs w:val="24"/>
          <w:lang w:val="en-GB"/>
        </w:rPr>
        <w:t>)</w:t>
      </w:r>
      <w:r w:rsidR="00347258">
        <w:rPr>
          <w:rFonts w:cs="Times New Roman"/>
          <w:sz w:val="24"/>
          <w:szCs w:val="24"/>
          <w:lang w:val="en-GB"/>
        </w:rPr>
        <w:t xml:space="preserve"> and</w:t>
      </w:r>
      <w:r>
        <w:rPr>
          <w:rFonts w:cs="Times New Roman"/>
          <w:sz w:val="24"/>
          <w:szCs w:val="24"/>
          <w:lang w:val="en-GB"/>
        </w:rPr>
        <w:t xml:space="preserve"> </w:t>
      </w:r>
      <w:r w:rsidRPr="00B87C0E">
        <w:rPr>
          <w:rFonts w:cs="Times New Roman"/>
          <w:sz w:val="24"/>
          <w:szCs w:val="24"/>
          <w:lang w:val="en-GB"/>
        </w:rPr>
        <w:t>black bears (</w:t>
      </w:r>
      <w:proofErr w:type="spellStart"/>
      <w:r w:rsidRPr="00B87C0E">
        <w:rPr>
          <w:rFonts w:cs="Times New Roman"/>
          <w:i/>
          <w:sz w:val="24"/>
          <w:szCs w:val="24"/>
          <w:lang w:val="en-GB"/>
        </w:rPr>
        <w:t>Ursus</w:t>
      </w:r>
      <w:proofErr w:type="spellEnd"/>
      <w:r w:rsidRPr="00B87C0E">
        <w:rPr>
          <w:rFonts w:cs="Times New Roman"/>
          <w:i/>
          <w:sz w:val="24"/>
          <w:szCs w:val="24"/>
          <w:lang w:val="en-GB"/>
        </w:rPr>
        <w:t xml:space="preserve"> </w:t>
      </w:r>
      <w:proofErr w:type="spellStart"/>
      <w:r w:rsidRPr="00B87C0E">
        <w:rPr>
          <w:rFonts w:cs="Times New Roman"/>
          <w:i/>
          <w:sz w:val="24"/>
          <w:szCs w:val="24"/>
          <w:lang w:val="en-GB"/>
        </w:rPr>
        <w:t>americanus</w:t>
      </w:r>
      <w:proofErr w:type="spellEnd"/>
      <w:r w:rsidRPr="00B87C0E">
        <w:rPr>
          <w:rFonts w:cs="Times New Roman"/>
          <w:sz w:val="24"/>
          <w:szCs w:val="24"/>
          <w:lang w:val="en-GB"/>
        </w:rPr>
        <w:t xml:space="preserve">) are the primary predators of caribou </w:t>
      </w:r>
      <w:r w:rsidRPr="00B87C0E">
        <w:rPr>
          <w:sz w:val="24"/>
          <w:szCs w:val="24"/>
          <w:lang w:val="en-GB"/>
        </w:rPr>
        <w:fldChar w:fldCharType="begin" w:fldLock="1"/>
      </w:r>
      <w:r w:rsidR="00313B4F">
        <w:rPr>
          <w:sz w:val="24"/>
          <w:szCs w:val="24"/>
          <w:lang w:val="en-GB"/>
        </w:rPr>
        <w:instrText>ADDIN CSL_CITATION {"citationItems":[{"id":"ITEM-1","itemData":{"ISBN":"1111111111","author":[{"dropping-particle":"","family":"Bonar","given":"Maegwin","non-dropping-particle":"","parse-names":false,"suffix":""},{"dropping-particle":"","family":"Ellington","given":"E. Hance","non-dropping-particle":"","parse-names":false,"suffix":""},{"dropping-particle":"","family":"Lewis","given":"Keith P.","non-dropping-particle":"","parse-names":false,"suffix":""},{"dropping-particle":"","family":"Wal","given":"Eric","non-dropping-particle":"Vander","parse-names":false,"suffix":""}],"container-title":"PLoS ONE","id":"ITEM-1","issued":{"date-parts":[["2018"]]},"page":"e0192204","title":"Implementing a novel movement-based approach to inferring parturition and neonate calf survival","type":"article-journal","volume":"13"},"uris":["http://www.mendeley.com/documents/?uuid=84d72928-805a-4032-9342-2d00b6f5521b"]},{"id":"ITEM-2","itemData":{"DOI":"10.1111/1365-2656.12466","ISSN":"13652656","PMID":"26529139","abstract":"1.Climate can have direct and indirect effects on population dynamics via changes in resource competition or predation risk, but this influence can be modulated by density- or phase-dependent processes. We hypothesized that for ungulates, climatic conditions close to parturition have a greater influence on the predation risk of neonates during population declines, when females are already under nutritional stress triggered by food limitation. 2.We examined the presence of phase-dependent climate-predator interactions on neonatal ungulate survival by comparing spatial and temporal fluctuations in climatic conditions, cause specific mortality, and per capita resource limitation. We determined cause-specific fates of 1384 caribou (Rangifer tarandus) from 10 herds in Newfoundland, spanning more than 30 years during periods of numerical increase and decline, while exposed to predation from black bears (Ursus americanus) and coyotes (Canis latrans). 3.We conducted Cox proportional hazards analysis for competing risks, fit as a function of weather metrics, to assess pre- and post-partum climatic influences on survival on herds in population increase and decline phases. We used cumulative incidence functions to compare temporal changes in risk from predators. 4.Our results support our main hypothesis; when caribou populations increased, weather conditions preceding calving were the main determinants of cause-specific mortality, but when populations declined, weather conditions during calving also influenced predator-driven mortality. Cause-specific analysis showed that weather conditions can differentially affect predation risk between black bears and coyotes with specific variables increasing the risk from one species and decreasing the risk from the other. 5.For caribou, nutritional stress appears to increase predation risk on neonates, an interaction which is exacerbated by susceptibility to climatic events. These findings support the phase-dependent climate-predator (PDCP) interactions framework, where maternal body condition influences susceptibility to climate-related events and, subsequently, risk from predation. This article is protected by copyright. All rights reserved.","author":[{"dropping-particle":"","family":"Bastille-Rousseau","given":"Guillaume","non-dropping-particle":"","parse-names":false,"suffix":""},{"dropping-particle":"","family":"Schaefer","given":"James A.","non-dropping-particle":"","parse-names":false,"suffix":""},{"dropping-particle":"","family":"Lewis","given":"Keith P.","non-dropping-particle":"","parse-names":false,"suffix":""},{"dropping-particle":"","family":"Mumma","given":"Matthew A.","non-dropping-particle":"","parse-names":false,"suffix":""},{"dropping-particle":"","family":"Ellington","given":"E. Hance","non-dropping-particle":"","parse-names":false,"suffix":""},{"dropping-particle":"","family":"Rayl","given":"Nathaniel D.","non-dropping-particle":"","parse-names":false,"suffix":""},{"dropping-particle":"","family":"Mahoney","given":"Shane P.","non-dropping-particle":"","parse-names":false,"suffix":""},{"dropping-particle":"","family":"Pouliot","given":"Darren","non-dropping-particle":"","parse-names":false,"suffix":""},{"dropping-particle":"","family":"Murray","given":"Dennis L.","non-dropping-particle":"","parse-names":false,"suffix":""}],"container-title":"Journal of Animal Ecology","id":"ITEM-2","issue":"2","issued":{"date-parts":[["2016"]]},"page":"445-456","title":"Phase-dependent climate-predator interactions explain three decades of variation in neonatal caribou survival","type":"article-journal","volume":"85"},"uris":["http://www.mendeley.com/documents/?uuid=60b5909a-8351-48e5-9034-f6b01e3d3554"]}],"mendeley":{"formattedCitation":"(Bastille-Rousseau et al. 2016b; Bonar et al. 2018)","manualFormatting":"(Bastille-Rousseau, Schaefer, et al. 2016)","plainTextFormattedCitation":"(Bastille-Rousseau et al. 2016b; Bonar et al. 2018)","previouslyFormattedCitation":"(Bastille-Rousseau et al. 2016b; Bonar et al. 2018)"},"properties":{"noteIndex":0},"schema":"https://github.com/citation-style-language/schema/raw/master/csl-citation.json"}</w:instrText>
      </w:r>
      <w:r w:rsidRPr="00B87C0E">
        <w:rPr>
          <w:sz w:val="24"/>
          <w:szCs w:val="24"/>
          <w:lang w:val="en-GB"/>
        </w:rPr>
        <w:fldChar w:fldCharType="separate"/>
      </w:r>
      <w:bookmarkStart w:id="3" w:name="__Fieldmark__1113_1986494626"/>
      <w:r w:rsidRPr="00B87C0E">
        <w:rPr>
          <w:rFonts w:cs="Times New Roman"/>
          <w:noProof/>
          <w:sz w:val="24"/>
          <w:szCs w:val="24"/>
          <w:lang w:val="en-GB"/>
        </w:rPr>
        <w:t>(Bastille-Rousseau, Schaefer, et al. 2016)</w:t>
      </w:r>
      <w:r w:rsidRPr="00B87C0E">
        <w:rPr>
          <w:sz w:val="24"/>
          <w:szCs w:val="24"/>
          <w:lang w:val="en-GB"/>
        </w:rPr>
        <w:fldChar w:fldCharType="end"/>
      </w:r>
      <w:bookmarkEnd w:id="3"/>
      <w:r>
        <w:rPr>
          <w:rFonts w:cs="Times New Roman"/>
          <w:sz w:val="24"/>
          <w:szCs w:val="24"/>
          <w:lang w:val="en-GB"/>
        </w:rPr>
        <w:t>.</w:t>
      </w:r>
      <w:r w:rsidRPr="00B87C0E">
        <w:rPr>
          <w:rFonts w:cs="Times New Roman"/>
          <w:sz w:val="24"/>
          <w:szCs w:val="24"/>
          <w:lang w:val="en-GB"/>
        </w:rPr>
        <w:t xml:space="preserve"> </w:t>
      </w:r>
      <w:r w:rsidR="00F76838" w:rsidRPr="00B87C0E">
        <w:rPr>
          <w:rFonts w:cs="Times New Roman"/>
          <w:sz w:val="24"/>
          <w:szCs w:val="24"/>
          <w:lang w:val="en-GB"/>
        </w:rPr>
        <w:t xml:space="preserve">Coyotes and black bears are responsible for the majority of mortalities for neonate caribou calves </w:t>
      </w:r>
      <w:r w:rsidR="00F76838" w:rsidRPr="00B87C0E">
        <w:rPr>
          <w:sz w:val="24"/>
          <w:szCs w:val="24"/>
          <w:lang w:val="en-GB"/>
        </w:rPr>
        <w:fldChar w:fldCharType="begin" w:fldLock="1"/>
      </w:r>
      <w:r w:rsidR="00313B4F">
        <w:rPr>
          <w:sz w:val="24"/>
          <w:szCs w:val="24"/>
          <w:lang w:val="en-GB"/>
        </w:rPr>
        <w:instrText>ADDIN CSL_CITATION {"citationItems":[{"id":"ITEM-1","itemData":{"ISBN":"1111111111","author":[{"dropping-particle":"","family":"Bonar","given":"Maegwin","non-dropping-particle":"","parse-names":false,"suffix":""},{"dropping-particle":"","family":"Ellington","given":"E. Hance","non-dropping-particle":"","parse-names":false,"suffix":""},{"dropping-particle":"","family":"Lewis","given":"Keith P.","non-dropping-particle":"","parse-names":false,"suffix":""},{"dropping-particle":"","family":"Wal","given":"Eric","non-dropping-particle":"Vander","parse-names":false,"suffix":""}],"container-title":"PLoS ONE","id":"ITEM-1","issued":{"date-parts":[["2018"]]},"page":"e0192204","title":"Implementing a novel movement-based approach to inferring parturition and neonate calf survival","type":"article-journal","volume":"13"},"uris":["http://www.mendeley.com/documents/?uuid=84d72928-805a-4032-9342-2d00b6f5521b"]},{"id":"ITEM-2","itemData":{"DOI":"10.1111/1365-2656.12466","ISSN":"13652656","PMID":"26529139","abstract":"1.Climate can have direct and indirect effects on population dynamics via changes in resource competition or predation risk, but this influence can be modulated by density- or phase-dependent processes. We hypothesized that for ungulates, climatic conditions close to parturition have a greater influence on the predation risk of neonates during population declines, when females are already under nutritional stress triggered by food limitation. 2.We examined the presence of phase-dependent climate-predator interactions on neonatal ungulate survival by comparing spatial and temporal fluctuations in climatic conditions, cause specific mortality, and per capita resource limitation. We determined cause-specific fates of 1384 caribou (Rangifer tarandus) from 10 herds in Newfoundland, spanning more than 30 years during periods of numerical increase and decline, while exposed to predation from black bears (Ursus americanus) and coyotes (Canis latrans). 3.We conducted Cox proportional hazards analysis for competing risks, fit as a function of weather metrics, to assess pre- and post-partum climatic influences on survival on herds in population increase and decline phases. We used cumulative incidence functions to compare temporal changes in risk from predators. 4.Our results support our main hypothesis; when caribou populations increased, weather conditions preceding calving were the main determinants of cause-specific mortality, but when populations declined, weather conditions during calving also influenced predator-driven mortality. Cause-specific analysis showed that weather conditions can differentially affect predation risk between black bears and coyotes with specific variables increasing the risk from one species and decreasing the risk from the other. 5.For caribou, nutritional stress appears to increase predation risk on neonates, an interaction which is exacerbated by susceptibility to climatic events. These findings support the phase-dependent climate-predator (PDCP) interactions framework, where maternal body condition influences susceptibility to climate-related events and, subsequently, risk from predation. This article is protected by copyright. All rights reserved.","author":[{"dropping-particle":"","family":"Bastille-Rousseau","given":"Guillaume","non-dropping-particle":"","parse-names":false,"suffix":""},{"dropping-particle":"","family":"Schaefer","given":"James A.","non-dropping-particle":"","parse-names":false,"suffix":""},{"dropping-particle":"","family":"Lewis","given":"Keith P.","non-dropping-particle":"","parse-names":false,"suffix":""},{"dropping-particle":"","family":"Mumma","given":"Matthew A.","non-dropping-particle":"","parse-names":false,"suffix":""},{"dropping-particle":"","family":"Ellington","given":"E. Hance","non-dropping-particle":"","parse-names":false,"suffix":""},{"dropping-particle":"","family":"Rayl","given":"Nathaniel D.","non-dropping-particle":"","parse-names":false,"suffix":""},{"dropping-particle":"","family":"Mahoney","given":"Shane P.","non-dropping-particle":"","parse-names":false,"suffix":""},{"dropping-particle":"","family":"Pouliot","given":"Darren","non-dropping-particle":"","parse-names":false,"suffix":""},{"dropping-particle":"","family":"Murray","given":"Dennis L.","non-dropping-particle":"","parse-names":false,"suffix":""}],"container-title":"Journal of Animal Ecology","id":"ITEM-2","issue":"2","issued":{"date-parts":[["2016"]]},"page":"445-456","title":"Phase-dependent climate-predator interactions explain three decades of variation in neonatal caribou survival","type":"article-journal","volume":"85"},"uris":["http://www.mendeley.com/documents/?uuid=60b5909a-8351-48e5-9034-f6b01e3d3554"]}],"mendeley":{"formattedCitation":"(Bastille-Rousseau et al. 2016b; Bonar et al. 2018)","manualFormatting":"(Bastille-Rousseau, Schaefer, et al. 2016)","plainTextFormattedCitation":"(Bastille-Rousseau et al. 2016b; Bonar et al. 2018)","previouslyFormattedCitation":"(Bastille-Rousseau et al. 2016b; Bonar et al. 2018)"},"properties":{"noteIndex":0},"schema":"https://github.com/citation-style-language/schema/raw/master/csl-citation.json"}</w:instrText>
      </w:r>
      <w:r w:rsidR="00F76838" w:rsidRPr="00B87C0E">
        <w:rPr>
          <w:sz w:val="24"/>
          <w:szCs w:val="24"/>
          <w:lang w:val="en-GB"/>
        </w:rPr>
        <w:fldChar w:fldCharType="separate"/>
      </w:r>
      <w:bookmarkStart w:id="4" w:name="__Fieldmark__1133_1986494626"/>
      <w:r w:rsidR="00F76838" w:rsidRPr="00B87C0E">
        <w:rPr>
          <w:rFonts w:cs="Times New Roman"/>
          <w:noProof/>
          <w:sz w:val="24"/>
          <w:szCs w:val="24"/>
          <w:lang w:val="en-GB"/>
        </w:rPr>
        <w:t>(Bastille-Rousseau, Schaefer, et al. 2016)</w:t>
      </w:r>
      <w:r w:rsidR="00F76838" w:rsidRPr="00B87C0E">
        <w:rPr>
          <w:sz w:val="24"/>
          <w:szCs w:val="24"/>
          <w:lang w:val="en-GB"/>
        </w:rPr>
        <w:fldChar w:fldCharType="end"/>
      </w:r>
      <w:bookmarkEnd w:id="4"/>
      <w:r w:rsidR="00F76838" w:rsidRPr="00B87C0E">
        <w:rPr>
          <w:rFonts w:cs="Times New Roman"/>
          <w:sz w:val="24"/>
          <w:szCs w:val="24"/>
          <w:lang w:val="en-GB"/>
        </w:rPr>
        <w:t xml:space="preserve">, although predation can still </w:t>
      </w:r>
      <w:r w:rsidR="00F76838" w:rsidRPr="00B87C0E">
        <w:rPr>
          <w:rFonts w:cs="Times New Roman"/>
          <w:sz w:val="24"/>
          <w:szCs w:val="24"/>
          <w:lang w:val="en-GB"/>
        </w:rPr>
        <w:lastRenderedPageBreak/>
        <w:t>occur after the calving period</w:t>
      </w:r>
      <w:r w:rsidR="00F76838">
        <w:rPr>
          <w:rFonts w:cs="Times New Roman"/>
          <w:sz w:val="24"/>
          <w:szCs w:val="24"/>
          <w:lang w:val="en-GB"/>
        </w:rPr>
        <w:t xml:space="preserve"> </w:t>
      </w:r>
      <w:r w:rsidR="00F76838" w:rsidRPr="00990317">
        <w:rPr>
          <w:sz w:val="24"/>
          <w:lang w:val="en-GB"/>
        </w:rPr>
        <w:fldChar w:fldCharType="begin" w:fldLock="1"/>
      </w:r>
      <w:r w:rsidR="00F76838">
        <w:rPr>
          <w:sz w:val="24"/>
          <w:lang w:val="en-GB"/>
        </w:rPr>
        <w:instrText>ADDIN CSL_CITATION {"citationItems":[{"id":"ITEM-1","itemData":{"author":[{"dropping-particle":"","family":"Lewis","given":"K.P.","non-dropping-particle":"","parse-names":false,"suffix":""},{"dropping-particle":"","family":"Mahoney","given":"S.P.","non-dropping-particle":"","parse-names":false,"suffix":""}],"container-title":"Technical Bulletin No. 009, Sustainable Development and Strategic Science. Government of Newfoundland and Labrador, St. John's, NL.","id":"ITEM-1","issued":{"date-parts":[["2014"]]},"title":"Caribou survival, fate, and cause of mortality in Newfoundland: a summary and analysis of the patterns and causes of caribou survival and mortality in Newfoundland during a period of rapid population decline (2003-2012).","type":"article-journal"},"uris":["http://www.mendeley.com/documents/?uuid=07b24cce-5d71-456f-8fe4-357edee9b7ea"]}],"mendeley":{"formattedCitation":"(Lewis and Mahoney 2014)","plainTextFormattedCitation":"(Lewis and Mahoney 2014)","previouslyFormattedCitation":"(Lewis and Mahoney 2014)"},"properties":{"noteIndex":0},"schema":"https://github.com/citation-style-language/schema/raw/master/csl-citation.json"}</w:instrText>
      </w:r>
      <w:r w:rsidR="00F76838" w:rsidRPr="00990317">
        <w:rPr>
          <w:sz w:val="24"/>
          <w:lang w:val="en-GB"/>
        </w:rPr>
        <w:fldChar w:fldCharType="separate"/>
      </w:r>
      <w:bookmarkStart w:id="5" w:name="__Fieldmark__1140_1986494626"/>
      <w:r w:rsidR="00F76838" w:rsidRPr="004D4AC1">
        <w:rPr>
          <w:rFonts w:cs="Times New Roman"/>
          <w:noProof/>
          <w:sz w:val="24"/>
          <w:szCs w:val="24"/>
          <w:lang w:val="en-GB"/>
        </w:rPr>
        <w:t>(Lewis and Mahoney 2014)</w:t>
      </w:r>
      <w:r w:rsidR="00F76838" w:rsidRPr="00990317">
        <w:rPr>
          <w:sz w:val="24"/>
          <w:lang w:val="en-GB"/>
        </w:rPr>
        <w:fldChar w:fldCharType="end"/>
      </w:r>
      <w:bookmarkEnd w:id="5"/>
      <w:r w:rsidR="00F76838">
        <w:rPr>
          <w:rFonts w:cs="Times New Roman"/>
          <w:sz w:val="24"/>
          <w:szCs w:val="24"/>
          <w:lang w:val="en-GB"/>
        </w:rPr>
        <w:t xml:space="preserve">. </w:t>
      </w:r>
      <w:r w:rsidR="000D6347">
        <w:rPr>
          <w:rFonts w:cs="Times New Roman"/>
          <w:sz w:val="24"/>
          <w:szCs w:val="24"/>
          <w:lang w:val="en-GB"/>
        </w:rPr>
        <w:t>However, o</w:t>
      </w:r>
      <w:r w:rsidR="00B84616">
        <w:rPr>
          <w:rFonts w:cs="Times New Roman"/>
          <w:sz w:val="24"/>
          <w:szCs w:val="24"/>
          <w:lang w:val="en-GB"/>
        </w:rPr>
        <w:t xml:space="preserve">n Fogo Island, </w:t>
      </w:r>
      <w:r w:rsidR="00956692">
        <w:rPr>
          <w:rFonts w:cs="Times New Roman"/>
          <w:sz w:val="24"/>
          <w:szCs w:val="24"/>
          <w:lang w:val="en-GB"/>
        </w:rPr>
        <w:t xml:space="preserve">coyotes are </w:t>
      </w:r>
      <w:r w:rsidR="009E3B4A">
        <w:rPr>
          <w:rFonts w:cs="Times New Roman"/>
          <w:sz w:val="24"/>
          <w:szCs w:val="24"/>
          <w:lang w:val="en-GB"/>
        </w:rPr>
        <w:t>the only predator of caribou</w:t>
      </w:r>
      <w:r w:rsidR="001536C5">
        <w:rPr>
          <w:rFonts w:cs="Times New Roman"/>
          <w:sz w:val="24"/>
          <w:szCs w:val="24"/>
          <w:lang w:val="en-GB"/>
        </w:rPr>
        <w:t>.</w:t>
      </w:r>
    </w:p>
    <w:p w14:paraId="6BBC758C" w14:textId="77777777" w:rsidR="00A25ED7" w:rsidRDefault="00630AD5" w:rsidP="00AC0EC4">
      <w:pPr>
        <w:spacing w:line="480" w:lineRule="auto"/>
        <w:rPr>
          <w:rFonts w:ascii="Times New Roman" w:hAnsi="Times New Roman" w:cs="Times New Roman"/>
          <w:b/>
          <w:bCs/>
        </w:rPr>
      </w:pPr>
      <w:r>
        <w:rPr>
          <w:rFonts w:ascii="Times New Roman" w:hAnsi="Times New Roman" w:cs="Times New Roman"/>
          <w:b/>
          <w:bCs/>
        </w:rPr>
        <w:t xml:space="preserve">Caribou </w:t>
      </w:r>
      <w:r w:rsidR="005B32F7">
        <w:rPr>
          <w:rFonts w:ascii="Times New Roman" w:hAnsi="Times New Roman" w:cs="Times New Roman"/>
          <w:b/>
          <w:bCs/>
        </w:rPr>
        <w:t>observation and swimming</w:t>
      </w:r>
    </w:p>
    <w:p w14:paraId="37F6667C" w14:textId="00F18807" w:rsidR="002A28E6" w:rsidRDefault="00630AD5" w:rsidP="00AC0EC4">
      <w:pPr>
        <w:spacing w:line="480" w:lineRule="auto"/>
        <w:rPr>
          <w:rFonts w:ascii="Times New Roman" w:hAnsi="Times New Roman" w:cs="Times New Roman"/>
        </w:rPr>
      </w:pPr>
      <w:r>
        <w:rPr>
          <w:rFonts w:ascii="Times New Roman" w:hAnsi="Times New Roman" w:cs="Times New Roman"/>
        </w:rPr>
        <w:t xml:space="preserve">We fitted </w:t>
      </w:r>
      <w:r w:rsidR="009E170A" w:rsidRPr="00517395">
        <w:rPr>
          <w:rFonts w:ascii="Times New Roman" w:hAnsi="Times New Roman" w:cs="Times New Roman"/>
        </w:rPr>
        <w:t>29</w:t>
      </w:r>
      <w:r w:rsidR="009E170A">
        <w:rPr>
          <w:rFonts w:ascii="Times New Roman" w:hAnsi="Times New Roman" w:cs="Times New Roman"/>
        </w:rPr>
        <w:t xml:space="preserve"> </w:t>
      </w:r>
      <w:r w:rsidR="0060693D">
        <w:rPr>
          <w:rFonts w:ascii="Times New Roman" w:hAnsi="Times New Roman" w:cs="Times New Roman"/>
        </w:rPr>
        <w:t>(</w:t>
      </w:r>
      <w:r w:rsidR="0015514F">
        <w:rPr>
          <w:rFonts w:ascii="Times New Roman" w:hAnsi="Times New Roman" w:cs="Times New Roman"/>
        </w:rPr>
        <w:t>n</w:t>
      </w:r>
      <w:r w:rsidR="0060693D">
        <w:rPr>
          <w:rFonts w:ascii="Times New Roman" w:hAnsi="Times New Roman" w:cs="Times New Roman"/>
        </w:rPr>
        <w:t xml:space="preserve"> = 15 in 2016; </w:t>
      </w:r>
      <w:r w:rsidR="003E2C56">
        <w:rPr>
          <w:rFonts w:ascii="Times New Roman" w:hAnsi="Times New Roman" w:cs="Times New Roman"/>
        </w:rPr>
        <w:t>n</w:t>
      </w:r>
      <w:r w:rsidR="0060693D">
        <w:rPr>
          <w:rFonts w:ascii="Times New Roman" w:hAnsi="Times New Roman" w:cs="Times New Roman"/>
        </w:rPr>
        <w:t xml:space="preserve"> = 14 in 2017) </w:t>
      </w:r>
      <w:r w:rsidR="009E170A">
        <w:rPr>
          <w:rFonts w:ascii="Times New Roman" w:hAnsi="Times New Roman" w:cs="Times New Roman"/>
        </w:rPr>
        <w:t>adult female caribou on Fogo Island (</w:t>
      </w:r>
      <w:r w:rsidR="000C2CBE">
        <w:rPr>
          <w:rFonts w:ascii="Times New Roman" w:hAnsi="Times New Roman" w:cs="Times New Roman"/>
        </w:rPr>
        <w:t>n</w:t>
      </w:r>
      <w:r w:rsidR="009E170A">
        <w:rPr>
          <w:rFonts w:ascii="Times New Roman" w:hAnsi="Times New Roman" w:cs="Times New Roman"/>
        </w:rPr>
        <w:t xml:space="preserve"> = 25) and </w:t>
      </w:r>
      <w:r w:rsidR="00AD785F">
        <w:rPr>
          <w:rFonts w:ascii="Times New Roman" w:hAnsi="Times New Roman" w:cs="Times New Roman"/>
        </w:rPr>
        <w:t>Western Indian</w:t>
      </w:r>
      <w:r w:rsidR="009E170A">
        <w:rPr>
          <w:rFonts w:ascii="Times New Roman" w:hAnsi="Times New Roman" w:cs="Times New Roman"/>
        </w:rPr>
        <w:t xml:space="preserve"> Island (</w:t>
      </w:r>
      <w:r w:rsidR="007B55F8">
        <w:rPr>
          <w:rFonts w:ascii="Times New Roman" w:hAnsi="Times New Roman" w:cs="Times New Roman"/>
        </w:rPr>
        <w:t>n</w:t>
      </w:r>
      <w:r w:rsidR="009E170A">
        <w:rPr>
          <w:rFonts w:ascii="Times New Roman" w:hAnsi="Times New Roman" w:cs="Times New Roman"/>
        </w:rPr>
        <w:t xml:space="preserve"> = 4) with GPS collars (1240g, GPS 4400M; </w:t>
      </w:r>
      <w:proofErr w:type="spellStart"/>
      <w:r w:rsidR="009E170A">
        <w:rPr>
          <w:rFonts w:ascii="Times New Roman" w:hAnsi="Times New Roman" w:cs="Times New Roman"/>
        </w:rPr>
        <w:t>Lotek</w:t>
      </w:r>
      <w:proofErr w:type="spellEnd"/>
      <w:r w:rsidR="009E170A">
        <w:rPr>
          <w:rFonts w:ascii="Times New Roman" w:hAnsi="Times New Roman" w:cs="Times New Roman"/>
        </w:rPr>
        <w:t xml:space="preserve"> Wireless Inc., Newmarket, Ontario, </w:t>
      </w:r>
      <w:r w:rsidR="00074180">
        <w:rPr>
          <w:rFonts w:ascii="Times New Roman" w:hAnsi="Times New Roman" w:cs="Times New Roman"/>
        </w:rPr>
        <w:t>Canada).</w:t>
      </w:r>
      <w:r w:rsidR="00B94A6B">
        <w:rPr>
          <w:rFonts w:ascii="Times New Roman" w:hAnsi="Times New Roman" w:cs="Times New Roman"/>
        </w:rPr>
        <w:t xml:space="preserve"> </w:t>
      </w:r>
      <w:r w:rsidR="00AB08D2" w:rsidRPr="00AB08D2">
        <w:rPr>
          <w:rFonts w:ascii="Times New Roman" w:hAnsi="Times New Roman" w:cs="Times New Roman"/>
        </w:rPr>
        <w:t xml:space="preserve">Collars were deployed on individual caribou for </w:t>
      </w:r>
      <w:r w:rsidR="00AB08D2">
        <w:rPr>
          <w:rFonts w:ascii="Times New Roman" w:hAnsi="Times New Roman" w:cs="Times New Roman"/>
        </w:rPr>
        <w:t>two years</w:t>
      </w:r>
      <w:r w:rsidR="00AB08D2" w:rsidRPr="00AB08D2">
        <w:rPr>
          <w:rFonts w:ascii="Times New Roman" w:hAnsi="Times New Roman" w:cs="Times New Roman"/>
        </w:rPr>
        <w:t xml:space="preserve"> and collars were redeployed on the same individuals for </w:t>
      </w:r>
      <w:r w:rsidR="00AB08D2">
        <w:rPr>
          <w:rFonts w:ascii="Times New Roman" w:hAnsi="Times New Roman" w:cs="Times New Roman"/>
        </w:rPr>
        <w:t>the duration of our study</w:t>
      </w:r>
      <w:r w:rsidR="00AB08D2" w:rsidRPr="00AB08D2">
        <w:rPr>
          <w:rFonts w:ascii="Times New Roman" w:hAnsi="Times New Roman" w:cs="Times New Roman"/>
        </w:rPr>
        <w:t xml:space="preserve">. Collars were programmed to collect </w:t>
      </w:r>
      <w:r w:rsidR="005F57B1">
        <w:rPr>
          <w:rFonts w:ascii="Times New Roman" w:hAnsi="Times New Roman" w:cs="Times New Roman"/>
        </w:rPr>
        <w:t>re</w:t>
      </w:r>
      <w:r w:rsidR="00AB08D2" w:rsidRPr="00AB08D2">
        <w:rPr>
          <w:rFonts w:ascii="Times New Roman" w:hAnsi="Times New Roman" w:cs="Times New Roman"/>
        </w:rPr>
        <w:t xml:space="preserve">location fixes every </w:t>
      </w:r>
      <w:r w:rsidR="00AF7F6D">
        <w:rPr>
          <w:rFonts w:ascii="Times New Roman" w:hAnsi="Times New Roman" w:cs="Times New Roman"/>
        </w:rPr>
        <w:t>2 hours.</w:t>
      </w:r>
      <w:r w:rsidR="009235B0">
        <w:rPr>
          <w:rFonts w:ascii="Times New Roman" w:hAnsi="Times New Roman" w:cs="Times New Roman"/>
        </w:rPr>
        <w:t xml:space="preserve"> </w:t>
      </w:r>
      <w:r w:rsidR="009235B0">
        <w:rPr>
          <w:rFonts w:ascii="Times New Roman" w:hAnsi="Times New Roman"/>
        </w:rPr>
        <w:t xml:space="preserve">All animal capture and handling procedures were consistent with the American Society of Mammologists guidelines </w:t>
      </w:r>
      <w:r w:rsidR="009235B0" w:rsidRPr="00AE43E2">
        <w:rPr>
          <w:rFonts w:ascii="Times New Roman" w:hAnsi="Times New Roman"/>
        </w:rPr>
        <w:fldChar w:fldCharType="begin" w:fldLock="1"/>
      </w:r>
      <w:r w:rsidR="00832DEA">
        <w:rPr>
          <w:rFonts w:ascii="Times New Roman" w:hAnsi="Times New Roman"/>
        </w:rPr>
        <w:instrText>ADDIN CSL_CITATION {"citationItems":[{"id":"ITEM-1","itemData":{"DOI":"10.1644/10-MAMM-F-355.1","author":[{"dropping-particle":"","family":"Sikes","given":"R.S.","non-dropping-particle":"","parse-names":false,"suffix":""},{"dropping-particle":"","family":"Gannon","given":"W.L.","non-dropping-particle":"","parse-names":false,"suffix":""}],"container-title":"Journal of Mammalogy","id":"ITEM-1","issue":"1","issued":{"date-parts":[["2011"]]},"page":"235-253","title":"Guidelines of the American Society of Mammalogists for the use of wild mammals in research","type":"article-journal","volume":"92"},"uris":["http://www.mendeley.com/documents/?uuid=cae85ea8-6140-47c3-8e90-cd3e2afa7141"]}],"mendeley":{"formattedCitation":"(Sikes and Gannon 2011)","plainTextFormattedCitation":"(Sikes and Gannon 2011)","previouslyFormattedCitation":"(Sikes and Gannon 2011)"},"properties":{"noteIndex":0},"schema":"https://github.com/citation-style-language/schema/raw/master/csl-citation.json"}</w:instrText>
      </w:r>
      <w:r w:rsidR="009235B0" w:rsidRPr="00AE43E2">
        <w:rPr>
          <w:rFonts w:ascii="Times New Roman" w:hAnsi="Times New Roman"/>
        </w:rPr>
        <w:fldChar w:fldCharType="separate"/>
      </w:r>
      <w:bookmarkStart w:id="6" w:name="__Fieldmark__3089_1986494626"/>
      <w:r w:rsidR="0052192C" w:rsidRPr="0052192C">
        <w:rPr>
          <w:rFonts w:ascii="Times New Roman" w:hAnsi="Times New Roman"/>
          <w:noProof/>
        </w:rPr>
        <w:t>(Sikes and Gannon 2011)</w:t>
      </w:r>
      <w:r w:rsidR="009235B0" w:rsidRPr="00AE43E2">
        <w:rPr>
          <w:rFonts w:ascii="Times New Roman" w:hAnsi="Times New Roman"/>
        </w:rPr>
        <w:fldChar w:fldCharType="end"/>
      </w:r>
      <w:bookmarkEnd w:id="6"/>
      <w:r w:rsidR="009235B0">
        <w:rPr>
          <w:rFonts w:ascii="Times New Roman" w:hAnsi="Times New Roman"/>
        </w:rPr>
        <w:t xml:space="preserve"> and were approved by Memorial University Animal Use Protocol No. 20152067.</w:t>
      </w:r>
    </w:p>
    <w:p w14:paraId="02C668CF" w14:textId="77777777" w:rsidR="007E0188" w:rsidRDefault="005B32F7" w:rsidP="00177482">
      <w:pPr>
        <w:spacing w:line="480" w:lineRule="auto"/>
        <w:ind w:firstLine="720"/>
        <w:rPr>
          <w:rFonts w:ascii="Times New Roman" w:hAnsi="Times New Roman" w:cs="Times New Roman"/>
        </w:rPr>
      </w:pPr>
      <w:r>
        <w:rPr>
          <w:rFonts w:ascii="Times New Roman" w:hAnsi="Times New Roman" w:cs="Times New Roman"/>
        </w:rPr>
        <w:t xml:space="preserve">During routine fieldwork </w:t>
      </w:r>
      <w:r w:rsidR="00F21303">
        <w:rPr>
          <w:rFonts w:ascii="Times New Roman" w:hAnsi="Times New Roman" w:cs="Times New Roman"/>
        </w:rPr>
        <w:t>on</w:t>
      </w:r>
      <w:r>
        <w:rPr>
          <w:rFonts w:ascii="Times New Roman" w:hAnsi="Times New Roman" w:cs="Times New Roman"/>
        </w:rPr>
        <w:t xml:space="preserve"> </w:t>
      </w:r>
      <w:r w:rsidR="0028617A">
        <w:rPr>
          <w:rFonts w:ascii="Times New Roman" w:hAnsi="Times New Roman" w:cs="Times New Roman"/>
        </w:rPr>
        <w:t>May</w:t>
      </w:r>
      <w:r w:rsidR="00F21303">
        <w:rPr>
          <w:rFonts w:ascii="Times New Roman" w:hAnsi="Times New Roman" w:cs="Times New Roman"/>
        </w:rPr>
        <w:t xml:space="preserve"> </w:t>
      </w:r>
      <w:r w:rsidR="0028617A">
        <w:rPr>
          <w:rFonts w:ascii="Times New Roman" w:hAnsi="Times New Roman" w:cs="Times New Roman"/>
        </w:rPr>
        <w:t>30</w:t>
      </w:r>
      <w:r w:rsidR="00F21303">
        <w:rPr>
          <w:rFonts w:ascii="Times New Roman" w:hAnsi="Times New Roman" w:cs="Times New Roman"/>
        </w:rPr>
        <w:t>,</w:t>
      </w:r>
      <w:r>
        <w:rPr>
          <w:rFonts w:ascii="Times New Roman" w:hAnsi="Times New Roman" w:cs="Times New Roman"/>
        </w:rPr>
        <w:t xml:space="preserve"> 2017, we observed an unmarked male caribou swim between Perry and Eastern Indian Islands</w:t>
      </w:r>
      <w:r w:rsidR="00891DFD">
        <w:rPr>
          <w:rFonts w:ascii="Times New Roman" w:hAnsi="Times New Roman" w:cs="Times New Roman"/>
        </w:rPr>
        <w:t xml:space="preserve">; a swim of at least </w:t>
      </w:r>
      <w:r w:rsidR="00573BBE">
        <w:rPr>
          <w:rFonts w:ascii="Times New Roman" w:hAnsi="Times New Roman" w:cs="Times New Roman"/>
        </w:rPr>
        <w:t>470</w:t>
      </w:r>
      <w:r w:rsidR="00891DFD">
        <w:rPr>
          <w:rFonts w:ascii="Times New Roman" w:hAnsi="Times New Roman" w:cs="Times New Roman"/>
        </w:rPr>
        <w:t xml:space="preserve">m, which took </w:t>
      </w:r>
      <w:r w:rsidR="004E3003">
        <w:rPr>
          <w:rFonts w:ascii="Times New Roman" w:hAnsi="Times New Roman" w:cs="Times New Roman"/>
        </w:rPr>
        <w:t>~</w:t>
      </w:r>
      <w:r w:rsidR="00891DFD">
        <w:rPr>
          <w:rFonts w:ascii="Times New Roman" w:hAnsi="Times New Roman" w:cs="Times New Roman"/>
        </w:rPr>
        <w:t>9 minutes</w:t>
      </w:r>
      <w:r w:rsidR="004932A3">
        <w:rPr>
          <w:rFonts w:ascii="Times New Roman" w:hAnsi="Times New Roman" w:cs="Times New Roman"/>
        </w:rPr>
        <w:t xml:space="preserve"> (</w:t>
      </w:r>
      <w:r w:rsidR="000F78B5">
        <w:rPr>
          <w:rFonts w:ascii="Times New Roman" w:hAnsi="Times New Roman" w:cs="Times New Roman"/>
        </w:rPr>
        <w:t>~52</w:t>
      </w:r>
      <w:r w:rsidR="004932A3">
        <w:rPr>
          <w:rFonts w:ascii="Times New Roman" w:hAnsi="Times New Roman" w:cs="Times New Roman"/>
        </w:rPr>
        <w:t>m/minute).</w:t>
      </w:r>
      <w:r w:rsidR="006525C4">
        <w:rPr>
          <w:rFonts w:ascii="Times New Roman" w:hAnsi="Times New Roman" w:cs="Times New Roman"/>
        </w:rPr>
        <w:t xml:space="preserve"> </w:t>
      </w:r>
      <w:r w:rsidR="007E0188">
        <w:rPr>
          <w:rFonts w:ascii="Times New Roman" w:hAnsi="Times New Roman" w:cs="Times New Roman"/>
        </w:rPr>
        <w:t xml:space="preserve">To determine the </w:t>
      </w:r>
      <w:r w:rsidR="00BE43B5">
        <w:rPr>
          <w:rFonts w:ascii="Times New Roman" w:hAnsi="Times New Roman" w:cs="Times New Roman"/>
        </w:rPr>
        <w:t xml:space="preserve">prevalence of </w:t>
      </w:r>
      <w:r w:rsidR="000A3978">
        <w:rPr>
          <w:rFonts w:ascii="Times New Roman" w:hAnsi="Times New Roman" w:cs="Times New Roman"/>
        </w:rPr>
        <w:t xml:space="preserve">ocean swimming for the Fogo Island </w:t>
      </w:r>
      <w:r w:rsidR="00832DEA">
        <w:rPr>
          <w:rFonts w:ascii="Times New Roman" w:hAnsi="Times New Roman" w:cs="Times New Roman"/>
        </w:rPr>
        <w:t xml:space="preserve">caribou </w:t>
      </w:r>
      <w:r w:rsidR="000A3978">
        <w:rPr>
          <w:rFonts w:ascii="Times New Roman" w:hAnsi="Times New Roman" w:cs="Times New Roman"/>
        </w:rPr>
        <w:t xml:space="preserve">herd, we queried </w:t>
      </w:r>
      <w:r w:rsidR="002A71AA">
        <w:rPr>
          <w:rFonts w:ascii="Times New Roman" w:hAnsi="Times New Roman" w:cs="Times New Roman"/>
        </w:rPr>
        <w:t xml:space="preserve">nearly 200,000 </w:t>
      </w:r>
      <w:r w:rsidR="000A3978">
        <w:rPr>
          <w:rFonts w:ascii="Times New Roman" w:hAnsi="Times New Roman" w:cs="Times New Roman"/>
        </w:rPr>
        <w:t xml:space="preserve">GPS </w:t>
      </w:r>
      <w:r w:rsidR="002A71AA">
        <w:rPr>
          <w:rFonts w:ascii="Times New Roman" w:hAnsi="Times New Roman" w:cs="Times New Roman"/>
        </w:rPr>
        <w:t>relocations</w:t>
      </w:r>
      <w:r w:rsidR="000A3978">
        <w:rPr>
          <w:rFonts w:ascii="Times New Roman" w:hAnsi="Times New Roman" w:cs="Times New Roman"/>
        </w:rPr>
        <w:t xml:space="preserve"> </w:t>
      </w:r>
      <w:r w:rsidR="003C067F">
        <w:rPr>
          <w:rFonts w:ascii="Times New Roman" w:hAnsi="Times New Roman" w:cs="Times New Roman"/>
        </w:rPr>
        <w:t xml:space="preserve">from </w:t>
      </w:r>
      <w:r w:rsidR="00921AD6">
        <w:rPr>
          <w:rFonts w:ascii="Times New Roman" w:hAnsi="Times New Roman" w:cs="Times New Roman"/>
        </w:rPr>
        <w:t>26</w:t>
      </w:r>
      <w:r w:rsidR="00E23FA1">
        <w:rPr>
          <w:rFonts w:ascii="Times New Roman" w:hAnsi="Times New Roman" w:cs="Times New Roman"/>
        </w:rPr>
        <w:t>/</w:t>
      </w:r>
      <w:r w:rsidR="003C067F">
        <w:rPr>
          <w:rFonts w:ascii="Times New Roman" w:hAnsi="Times New Roman" w:cs="Times New Roman"/>
        </w:rPr>
        <w:t xml:space="preserve">29 </w:t>
      </w:r>
      <w:r w:rsidR="00D87EFF">
        <w:rPr>
          <w:rFonts w:ascii="Times New Roman" w:hAnsi="Times New Roman" w:cs="Times New Roman"/>
        </w:rPr>
        <w:t>collared adult female</w:t>
      </w:r>
      <w:r w:rsidR="003C067F">
        <w:rPr>
          <w:rFonts w:ascii="Times New Roman" w:hAnsi="Times New Roman" w:cs="Times New Roman"/>
        </w:rPr>
        <w:t xml:space="preserve"> caribou</w:t>
      </w:r>
      <w:r w:rsidR="000A3978">
        <w:rPr>
          <w:rFonts w:ascii="Times New Roman" w:hAnsi="Times New Roman" w:cs="Times New Roman"/>
        </w:rPr>
        <w:t xml:space="preserve"> between April 2016 and March 2019</w:t>
      </w:r>
      <w:r w:rsidR="00884646">
        <w:rPr>
          <w:rFonts w:ascii="Times New Roman" w:hAnsi="Times New Roman" w:cs="Times New Roman"/>
        </w:rPr>
        <w:t>. We determined</w:t>
      </w:r>
      <w:r w:rsidR="000A3978">
        <w:rPr>
          <w:rFonts w:ascii="Times New Roman" w:hAnsi="Times New Roman" w:cs="Times New Roman"/>
        </w:rPr>
        <w:t xml:space="preserve"> all instances of individual caribou moving between islands.</w:t>
      </w:r>
      <w:r w:rsidR="00AB08D2">
        <w:rPr>
          <w:rFonts w:ascii="Times New Roman" w:hAnsi="Times New Roman" w:cs="Times New Roman"/>
        </w:rPr>
        <w:t xml:space="preserve"> </w:t>
      </w:r>
      <w:r w:rsidR="00BA7A0C">
        <w:rPr>
          <w:rFonts w:ascii="Times New Roman" w:hAnsi="Times New Roman" w:cs="Times New Roman"/>
        </w:rPr>
        <w:t>We restricted the GPS dataset to the ice-free months of the year (</w:t>
      </w:r>
      <w:r w:rsidR="00D96E71">
        <w:rPr>
          <w:rFonts w:ascii="Times New Roman" w:hAnsi="Times New Roman" w:cs="Times New Roman"/>
        </w:rPr>
        <w:t xml:space="preserve">beginning </w:t>
      </w:r>
      <w:r w:rsidR="00A91A89">
        <w:rPr>
          <w:rFonts w:ascii="Times New Roman" w:hAnsi="Times New Roman" w:cs="Times New Roman"/>
        </w:rPr>
        <w:t xml:space="preserve">of </w:t>
      </w:r>
      <w:r w:rsidR="00BA7A0C" w:rsidRPr="00876AE6">
        <w:rPr>
          <w:rFonts w:ascii="Times New Roman" w:hAnsi="Times New Roman" w:cs="Times New Roman"/>
        </w:rPr>
        <w:t xml:space="preserve">April to </w:t>
      </w:r>
      <w:r w:rsidR="00D96E71" w:rsidRPr="00876AE6">
        <w:rPr>
          <w:rFonts w:ascii="Times New Roman" w:hAnsi="Times New Roman" w:cs="Times New Roman"/>
        </w:rPr>
        <w:t>end of November</w:t>
      </w:r>
      <w:r w:rsidR="00BA7A0C">
        <w:rPr>
          <w:rFonts w:ascii="Times New Roman" w:hAnsi="Times New Roman" w:cs="Times New Roman"/>
        </w:rPr>
        <w:t>)</w:t>
      </w:r>
      <w:r w:rsidR="00177482">
        <w:rPr>
          <w:rFonts w:ascii="Times New Roman" w:hAnsi="Times New Roman" w:cs="Times New Roman"/>
        </w:rPr>
        <w:t xml:space="preserve"> and w</w:t>
      </w:r>
      <w:r w:rsidR="00AB08D2">
        <w:rPr>
          <w:rFonts w:ascii="Times New Roman" w:hAnsi="Times New Roman" w:cs="Times New Roman"/>
        </w:rPr>
        <w:t>e assumed caribou sw</w:t>
      </w:r>
      <w:r w:rsidR="00654B2A">
        <w:rPr>
          <w:rFonts w:ascii="Times New Roman" w:hAnsi="Times New Roman" w:cs="Times New Roman"/>
        </w:rPr>
        <w:t>am in the ocean</w:t>
      </w:r>
      <w:r w:rsidR="00AB08D2">
        <w:rPr>
          <w:rFonts w:ascii="Times New Roman" w:hAnsi="Times New Roman" w:cs="Times New Roman"/>
        </w:rPr>
        <w:t xml:space="preserve"> between islands when consecutive relocation fixes</w:t>
      </w:r>
      <w:r w:rsidR="00261A82">
        <w:rPr>
          <w:rFonts w:ascii="Times New Roman" w:hAnsi="Times New Roman" w:cs="Times New Roman"/>
        </w:rPr>
        <w:t xml:space="preserve">, i.e., </w:t>
      </w:r>
      <w:proofErr w:type="gramStart"/>
      <w:r w:rsidR="00261A82">
        <w:rPr>
          <w:rFonts w:ascii="Times New Roman" w:hAnsi="Times New Roman" w:cs="Times New Roman"/>
        </w:rPr>
        <w:t>2 hour</w:t>
      </w:r>
      <w:proofErr w:type="gramEnd"/>
      <w:r w:rsidR="00261A82">
        <w:rPr>
          <w:rFonts w:ascii="Times New Roman" w:hAnsi="Times New Roman" w:cs="Times New Roman"/>
        </w:rPr>
        <w:t xml:space="preserve"> intervals, </w:t>
      </w:r>
      <w:r w:rsidR="0020687B">
        <w:rPr>
          <w:rFonts w:ascii="Times New Roman" w:hAnsi="Times New Roman" w:cs="Times New Roman"/>
        </w:rPr>
        <w:t>were located on different islands.</w:t>
      </w:r>
      <w:r w:rsidR="002D7A18">
        <w:rPr>
          <w:rFonts w:ascii="Times New Roman" w:hAnsi="Times New Roman" w:cs="Times New Roman"/>
        </w:rPr>
        <w:t xml:space="preserve"> For each swimming event, we identified the origin island, the terminal island</w:t>
      </w:r>
      <w:r w:rsidR="00B4375F">
        <w:rPr>
          <w:rFonts w:ascii="Times New Roman" w:hAnsi="Times New Roman" w:cs="Times New Roman"/>
        </w:rPr>
        <w:t>,</w:t>
      </w:r>
      <w:r w:rsidR="002D7A18">
        <w:rPr>
          <w:rFonts w:ascii="Times New Roman" w:hAnsi="Times New Roman" w:cs="Times New Roman"/>
        </w:rPr>
        <w:t xml:space="preserve"> and the duration of time spent on the terminal island before swimming again.</w:t>
      </w:r>
    </w:p>
    <w:p w14:paraId="10AF84CD" w14:textId="77777777" w:rsidR="00812E34" w:rsidRDefault="00812E34" w:rsidP="00812E34">
      <w:pPr>
        <w:spacing w:line="480" w:lineRule="auto"/>
        <w:rPr>
          <w:rFonts w:ascii="Times New Roman" w:hAnsi="Times New Roman" w:cs="Times New Roman"/>
          <w:b/>
          <w:bCs/>
        </w:rPr>
      </w:pPr>
      <w:r>
        <w:rPr>
          <w:rFonts w:ascii="Times New Roman" w:hAnsi="Times New Roman" w:cs="Times New Roman"/>
          <w:b/>
          <w:bCs/>
        </w:rPr>
        <w:t>Statistical analysis</w:t>
      </w:r>
    </w:p>
    <w:p w14:paraId="38865769" w14:textId="77777777" w:rsidR="00A9694F" w:rsidRPr="00A9694F" w:rsidRDefault="00D90AD6" w:rsidP="00812E34">
      <w:pPr>
        <w:spacing w:line="480" w:lineRule="auto"/>
        <w:rPr>
          <w:rFonts w:ascii="Times New Roman" w:hAnsi="Times New Roman" w:cs="Times New Roman"/>
        </w:rPr>
      </w:pPr>
      <w:r>
        <w:rPr>
          <w:rFonts w:ascii="Times New Roman" w:hAnsi="Times New Roman" w:cs="Times New Roman"/>
        </w:rPr>
        <w:t xml:space="preserve">We </w:t>
      </w:r>
      <w:r w:rsidR="001D6C13">
        <w:rPr>
          <w:rFonts w:ascii="Times New Roman" w:hAnsi="Times New Roman" w:cs="Times New Roman"/>
        </w:rPr>
        <w:t>were interested in determining what factors might influence how long an individual remains on the terminus island. We therefore used linear regressions and regressed</w:t>
      </w:r>
      <w:r>
        <w:rPr>
          <w:rFonts w:ascii="Times New Roman" w:hAnsi="Times New Roman" w:cs="Times New Roman"/>
        </w:rPr>
        <w:t xml:space="preserve"> the duration of time </w:t>
      </w:r>
      <w:r>
        <w:rPr>
          <w:rFonts w:ascii="Times New Roman" w:hAnsi="Times New Roman" w:cs="Times New Roman"/>
        </w:rPr>
        <w:lastRenderedPageBreak/>
        <w:t xml:space="preserve">spent on the terminal island </w:t>
      </w:r>
      <w:r w:rsidR="00BA7A0C">
        <w:rPr>
          <w:rFonts w:ascii="Times New Roman" w:hAnsi="Times New Roman" w:cs="Times New Roman"/>
        </w:rPr>
        <w:t xml:space="preserve">as a function of the </w:t>
      </w:r>
      <w:r w:rsidR="001D6C13">
        <w:rPr>
          <w:rFonts w:ascii="Times New Roman" w:hAnsi="Times New Roman" w:cs="Times New Roman"/>
        </w:rPr>
        <w:t xml:space="preserve">Julian date of </w:t>
      </w:r>
      <w:r w:rsidR="007D6786">
        <w:rPr>
          <w:rFonts w:ascii="Times New Roman" w:hAnsi="Times New Roman" w:cs="Times New Roman"/>
        </w:rPr>
        <w:t xml:space="preserve">arrival to the island, size of the terminal island, and </w:t>
      </w:r>
      <w:r w:rsidR="00BC62E1">
        <w:rPr>
          <w:rFonts w:ascii="Times New Roman" w:hAnsi="Times New Roman" w:cs="Times New Roman"/>
        </w:rPr>
        <w:t>the paired identity of islands (i.e., Fogo to Perry or Perry to Eastern Indian)</w:t>
      </w:r>
      <w:r w:rsidR="007D6786">
        <w:rPr>
          <w:rFonts w:ascii="Times New Roman" w:hAnsi="Times New Roman" w:cs="Times New Roman"/>
        </w:rPr>
        <w:t>.</w:t>
      </w:r>
      <w:r w:rsidR="00117FBF">
        <w:rPr>
          <w:rFonts w:ascii="Times New Roman" w:hAnsi="Times New Roman" w:cs="Times New Roman"/>
        </w:rPr>
        <w:t xml:space="preserve"> All statistical analyses were conducted in R.</w:t>
      </w:r>
    </w:p>
    <w:p w14:paraId="14D424B3" w14:textId="77777777" w:rsidR="006C58BA" w:rsidRDefault="004528D1">
      <w:pPr>
        <w:rPr>
          <w:rFonts w:ascii="Times New Roman" w:hAnsi="Times New Roman" w:cs="Times New Roman"/>
          <w:b/>
          <w:bCs/>
        </w:rPr>
      </w:pPr>
      <w:r>
        <w:rPr>
          <w:rFonts w:ascii="Times New Roman" w:hAnsi="Times New Roman" w:cs="Times New Roman"/>
          <w:b/>
          <w:bCs/>
        </w:rPr>
        <w:br w:type="page"/>
      </w:r>
    </w:p>
    <w:p w14:paraId="29909A6E" w14:textId="7C7931E7" w:rsidR="004528D1" w:rsidRPr="00BC3355" w:rsidRDefault="002D247E" w:rsidP="00AC0EC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D</w:t>
      </w:r>
      <w:r w:rsidR="004528D1" w:rsidRPr="00BC3355">
        <w:rPr>
          <w:rFonts w:ascii="Times New Roman" w:hAnsi="Times New Roman" w:cs="Times New Roman"/>
          <w:b/>
          <w:bCs/>
          <w:sz w:val="32"/>
          <w:szCs w:val="32"/>
        </w:rPr>
        <w:t>iscussion</w:t>
      </w:r>
    </w:p>
    <w:p w14:paraId="328CA3FA" w14:textId="6842D9AF" w:rsidR="001900EB" w:rsidRDefault="00E45269" w:rsidP="001900EB">
      <w:pPr>
        <w:spacing w:line="480" w:lineRule="auto"/>
        <w:rPr>
          <w:rFonts w:ascii="Times New Roman" w:eastAsia="Times New Roman" w:hAnsi="Times New Roman" w:cs="Times New Roman"/>
        </w:rPr>
      </w:pPr>
      <w:r w:rsidRPr="00E45269">
        <w:rPr>
          <w:rFonts w:ascii="Times New Roman" w:hAnsi="Times New Roman" w:cs="Times New Roman"/>
        </w:rPr>
        <w:tab/>
      </w:r>
      <w:r w:rsidR="001900EB">
        <w:rPr>
          <w:rFonts w:ascii="Times New Roman" w:eastAsia="Times New Roman" w:hAnsi="Times New Roman" w:cs="Times New Roman"/>
        </w:rPr>
        <w:t xml:space="preserve">We observed </w:t>
      </w:r>
      <w:r w:rsidR="003A5490">
        <w:rPr>
          <w:rFonts w:ascii="Times New Roman" w:eastAsia="Times New Roman" w:hAnsi="Times New Roman" w:cs="Times New Roman"/>
        </w:rPr>
        <w:t>one</w:t>
      </w:r>
      <w:r w:rsidR="001900EB">
        <w:rPr>
          <w:rFonts w:ascii="Times New Roman" w:eastAsia="Times New Roman" w:hAnsi="Times New Roman" w:cs="Times New Roman"/>
        </w:rPr>
        <w:t xml:space="preserve"> swimming event</w:t>
      </w:r>
      <w:r w:rsidR="00BC16C4">
        <w:rPr>
          <w:rFonts w:ascii="Times New Roman" w:eastAsia="Times New Roman" w:hAnsi="Times New Roman" w:cs="Times New Roman"/>
        </w:rPr>
        <w:t xml:space="preserve"> in the field as well as 86 remotely sensed swimming events</w:t>
      </w:r>
      <w:r w:rsidR="001900EB">
        <w:rPr>
          <w:rFonts w:ascii="Times New Roman" w:eastAsia="Times New Roman" w:hAnsi="Times New Roman" w:cs="Times New Roman"/>
        </w:rPr>
        <w:t xml:space="preserve"> from three individual caribou</w:t>
      </w:r>
      <w:r w:rsidR="00835F7B">
        <w:rPr>
          <w:rFonts w:ascii="Times New Roman" w:eastAsia="Times New Roman" w:hAnsi="Times New Roman" w:cs="Times New Roman"/>
        </w:rPr>
        <w:t xml:space="preserve"> </w:t>
      </w:r>
      <w:r w:rsidR="001900EB">
        <w:rPr>
          <w:rFonts w:ascii="Times New Roman" w:eastAsia="Times New Roman" w:hAnsi="Times New Roman" w:cs="Times New Roman"/>
        </w:rPr>
        <w:t>over a three-year period. In general, caribou swam more frequently to larger islands. Fogo, Perry, and Eastern Indian islands are the largest, and the most commonly occupied. While caribou often swim across streams, rivers, and lakes (</w:t>
      </w:r>
      <w:proofErr w:type="spellStart"/>
      <w:r w:rsidR="001900EB">
        <w:rPr>
          <w:rFonts w:ascii="Times New Roman" w:eastAsia="Times New Roman" w:hAnsi="Times New Roman" w:cs="Times New Roman"/>
        </w:rPr>
        <w:t>Leblond</w:t>
      </w:r>
      <w:proofErr w:type="spellEnd"/>
      <w:r w:rsidR="001900EB">
        <w:rPr>
          <w:rFonts w:ascii="Times New Roman" w:eastAsia="Times New Roman" w:hAnsi="Times New Roman" w:cs="Times New Roman"/>
        </w:rPr>
        <w:t xml:space="preserve"> et al. 2016), few observations exist of caribou swimming in the ocean (see Table 1). Of the existing or inferred observations of caribou swimming in the ocean, none appear to be as prolific as the number and frequency of swimming events we observed. We surmise that for caribou living on small islands, the primary drivers of swimming are likely related to forage limitation and predator avoidance.</w:t>
      </w:r>
    </w:p>
    <w:p w14:paraId="587B6B7C" w14:textId="77777777" w:rsidR="001900EB" w:rsidRDefault="001900EB" w:rsidP="001900EB">
      <w:pPr>
        <w:spacing w:line="480" w:lineRule="auto"/>
        <w:rPr>
          <w:rFonts w:ascii="Times New Roman" w:eastAsia="Times New Roman" w:hAnsi="Times New Roman" w:cs="Times New Roman"/>
          <w:i/>
        </w:rPr>
      </w:pPr>
      <w:r>
        <w:rPr>
          <w:rFonts w:ascii="Times New Roman" w:eastAsia="Times New Roman" w:hAnsi="Times New Roman" w:cs="Times New Roman"/>
          <w:i/>
        </w:rPr>
        <w:t>Forage limitation and density-dependence</w:t>
      </w:r>
    </w:p>
    <w:p w14:paraId="11D760B2" w14:textId="084FB1A9" w:rsidR="001900EB" w:rsidRDefault="001900EB" w:rsidP="001900EB">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Forage limitation and over-grazing is a major issue for caribou populations (Schaefer et al. 2016; </w:t>
      </w:r>
      <w:proofErr w:type="spellStart"/>
      <w:r>
        <w:rPr>
          <w:rFonts w:ascii="Times New Roman" w:eastAsia="Times New Roman" w:hAnsi="Times New Roman" w:cs="Times New Roman"/>
        </w:rPr>
        <w:t>Zamin</w:t>
      </w:r>
      <w:proofErr w:type="spellEnd"/>
      <w:r>
        <w:rPr>
          <w:rFonts w:ascii="Times New Roman" w:eastAsia="Times New Roman" w:hAnsi="Times New Roman" w:cs="Times New Roman"/>
        </w:rPr>
        <w:t xml:space="preserve"> et al. 2017). Reduced access to foraging opportunities can result in higher conspecific competition for resources and lowered reproductive success for adult females (Schaefer et al. 2016). For caribou in the Fogo Island archipelago, the role of forage limitation in animal habitat selection patterns and movement remains unknown, but it is possible that forage limitation and increased conspecific competition influences swimming between islands.</w:t>
      </w:r>
    </w:p>
    <w:p w14:paraId="0EA54EAE" w14:textId="69ECAFA3" w:rsidR="001900EB" w:rsidRDefault="001900EB" w:rsidP="001900E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Caribou were introduced to Fogo Island in the 1960s and for several decades the population did not exceed ~100 individuals (</w:t>
      </w:r>
      <w:proofErr w:type="spellStart"/>
      <w:r>
        <w:rPr>
          <w:rFonts w:ascii="Times New Roman" w:eastAsia="Times New Roman" w:hAnsi="Times New Roman" w:cs="Times New Roman"/>
        </w:rPr>
        <w:t>Bergerud</w:t>
      </w:r>
      <w:proofErr w:type="spellEnd"/>
      <w:r>
        <w:rPr>
          <w:rFonts w:ascii="Times New Roman" w:eastAsia="Times New Roman" w:hAnsi="Times New Roman" w:cs="Times New Roman"/>
        </w:rPr>
        <w:t xml:space="preserve"> and Mercer 1989; Newfoundland and Labrador Wildlife Division, unpublished data). During the 1990s, population density reached 300 animals and anecdotal evidence suggests that caribou began to occupy other islands in the archipelago. We surmise that, as density increased over time, competition among conspecifics and density-dependent habitat selection resulted in expansion of the population to nearby islands. </w:t>
      </w:r>
      <w:r>
        <w:rPr>
          <w:rFonts w:ascii="Times New Roman" w:eastAsia="Times New Roman" w:hAnsi="Times New Roman" w:cs="Times New Roman"/>
        </w:rPr>
        <w:lastRenderedPageBreak/>
        <w:t xml:space="preserve">Following density-dependent habitat selection theory, caribou should swim to new islands when the average fitness of individuals on the starting island exceeds the density-fitness equilibrium (Morris 1987). Animals would therefore be predicted to swim to new islands (i.e. settle new habitat patches) to reach a fitness equilibrium. While this is an ultimate explanation to a series of proximate observations, it is </w:t>
      </w:r>
      <w:r w:rsidRPr="00EB1689">
        <w:rPr>
          <w:rFonts w:ascii="Times New Roman" w:eastAsia="Times New Roman" w:hAnsi="Times New Roman" w:cs="Times New Roman"/>
          <w:highlight w:val="yellow"/>
        </w:rPr>
        <w:t>possible</w:t>
      </w:r>
      <w:r>
        <w:rPr>
          <w:rFonts w:ascii="Times New Roman" w:eastAsia="Times New Roman" w:hAnsi="Times New Roman" w:cs="Times New Roman"/>
        </w:rPr>
        <w:t xml:space="preserve"> for density-dependent habitat selection to operate at such a fine-scale (Webber and Vander Wal 2018). </w:t>
      </w:r>
      <w:commentRangeStart w:id="7"/>
      <w:commentRangeStart w:id="8"/>
      <w:r>
        <w:rPr>
          <w:rFonts w:ascii="Times New Roman" w:eastAsia="Times New Roman" w:hAnsi="Times New Roman" w:cs="Times New Roman"/>
        </w:rPr>
        <w:t xml:space="preserve">Evidence </w:t>
      </w:r>
      <w:commentRangeEnd w:id="7"/>
      <w:r>
        <w:rPr>
          <w:rStyle w:val="CommentReference"/>
        </w:rPr>
        <w:commentReference w:id="7"/>
      </w:r>
      <w:commentRangeEnd w:id="8"/>
      <w:r w:rsidR="006031F3">
        <w:rPr>
          <w:rStyle w:val="CommentReference"/>
        </w:rPr>
        <w:commentReference w:id="8"/>
      </w:r>
      <w:r>
        <w:rPr>
          <w:rFonts w:ascii="Times New Roman" w:eastAsia="Times New Roman" w:hAnsi="Times New Roman" w:cs="Times New Roman"/>
        </w:rPr>
        <w:t>from the Sable Island horse (</w:t>
      </w:r>
      <w:r>
        <w:rPr>
          <w:rFonts w:ascii="Times New Roman" w:eastAsia="Times New Roman" w:hAnsi="Times New Roman" w:cs="Times New Roman"/>
          <w:i/>
        </w:rPr>
        <w:t xml:space="preserve">Equus </w:t>
      </w:r>
      <w:proofErr w:type="spellStart"/>
      <w:r>
        <w:rPr>
          <w:rFonts w:ascii="Times New Roman" w:eastAsia="Times New Roman" w:hAnsi="Times New Roman" w:cs="Times New Roman"/>
          <w:i/>
        </w:rPr>
        <w:t>ferus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caballus</w:t>
      </w:r>
      <w:proofErr w:type="spellEnd"/>
      <w:r>
        <w:rPr>
          <w:rFonts w:ascii="Times New Roman" w:eastAsia="Times New Roman" w:hAnsi="Times New Roman" w:cs="Times New Roman"/>
        </w:rPr>
        <w:t xml:space="preserve">) system corroborates our suggestion that swimming among islands could be driven by density-dependent habitat selection (van </w:t>
      </w:r>
      <w:proofErr w:type="spellStart"/>
      <w:r>
        <w:rPr>
          <w:rFonts w:ascii="Times New Roman" w:eastAsia="Times New Roman" w:hAnsi="Times New Roman" w:cs="Times New Roman"/>
        </w:rPr>
        <w:t>Beest</w:t>
      </w:r>
      <w:proofErr w:type="spellEnd"/>
      <w:r>
        <w:rPr>
          <w:rFonts w:ascii="Times New Roman" w:eastAsia="Times New Roman" w:hAnsi="Times New Roman" w:cs="Times New Roman"/>
        </w:rPr>
        <w:t xml:space="preserve"> et al. 2014). For horses, selection for high quality habitat was highest when population density was low, but individuals tended to settle in lower quality habitats as population density increased, following Ideal Free Distribution theory (van </w:t>
      </w:r>
      <w:proofErr w:type="spellStart"/>
      <w:r>
        <w:rPr>
          <w:rFonts w:ascii="Times New Roman" w:eastAsia="Times New Roman" w:hAnsi="Times New Roman" w:cs="Times New Roman"/>
        </w:rPr>
        <w:t>Beest</w:t>
      </w:r>
      <w:proofErr w:type="spellEnd"/>
      <w:r>
        <w:rPr>
          <w:rFonts w:ascii="Times New Roman" w:eastAsia="Times New Roman" w:hAnsi="Times New Roman" w:cs="Times New Roman"/>
        </w:rPr>
        <w:t xml:space="preserve"> et al. 2014). Taken together, caribou </w:t>
      </w:r>
      <w:r w:rsidRPr="00EB1689">
        <w:rPr>
          <w:rFonts w:ascii="Times New Roman" w:eastAsia="Times New Roman" w:hAnsi="Times New Roman" w:cs="Times New Roman"/>
          <w:highlight w:val="yellow"/>
        </w:rPr>
        <w:t>may</w:t>
      </w:r>
      <w:r>
        <w:rPr>
          <w:rFonts w:ascii="Times New Roman" w:eastAsia="Times New Roman" w:hAnsi="Times New Roman" w:cs="Times New Roman"/>
        </w:rPr>
        <w:t xml:space="preserve"> follow density-dependent habitat selection (</w:t>
      </w:r>
      <w:proofErr w:type="spellStart"/>
      <w:r>
        <w:rPr>
          <w:rFonts w:ascii="Times New Roman" w:eastAsia="Times New Roman" w:hAnsi="Times New Roman" w:cs="Times New Roman"/>
        </w:rPr>
        <w:t>Wittmer</w:t>
      </w:r>
      <w:proofErr w:type="spellEnd"/>
      <w:r>
        <w:rPr>
          <w:rFonts w:ascii="Times New Roman" w:eastAsia="Times New Roman" w:hAnsi="Times New Roman" w:cs="Times New Roman"/>
        </w:rPr>
        <w:t xml:space="preserve"> et al. 2007) and as population density increased</w:t>
      </w:r>
      <w:sdt>
        <w:sdtPr>
          <w:tag w:val="goog_rdk_17"/>
          <w:id w:val="-957642115"/>
        </w:sdtPr>
        <w:sdtEndPr/>
        <w:sdtContent>
          <w:r>
            <w:rPr>
              <w:rFonts w:ascii="Times New Roman" w:eastAsia="Times New Roman" w:hAnsi="Times New Roman" w:cs="Times New Roman"/>
            </w:rPr>
            <w:t>,</w:t>
          </w:r>
        </w:sdtContent>
      </w:sdt>
      <w:r>
        <w:rPr>
          <w:rFonts w:ascii="Times New Roman" w:eastAsia="Times New Roman" w:hAnsi="Times New Roman" w:cs="Times New Roman"/>
        </w:rPr>
        <w:t xml:space="preserve"> forage was </w:t>
      </w:r>
      <w:proofErr w:type="gramStart"/>
      <w:r>
        <w:rPr>
          <w:rFonts w:ascii="Times New Roman" w:eastAsia="Times New Roman" w:hAnsi="Times New Roman" w:cs="Times New Roman"/>
        </w:rPr>
        <w:t>depleted</w:t>
      </w:r>
      <w:proofErr w:type="gramEnd"/>
      <w:r>
        <w:rPr>
          <w:rFonts w:ascii="Times New Roman" w:eastAsia="Times New Roman" w:hAnsi="Times New Roman" w:cs="Times New Roman"/>
        </w:rPr>
        <w:t xml:space="preserve"> and competition increased.</w:t>
      </w:r>
    </w:p>
    <w:p w14:paraId="76C81DA8" w14:textId="77777777" w:rsidR="001900EB" w:rsidRDefault="001900EB" w:rsidP="001900EB">
      <w:pPr>
        <w:spacing w:line="480" w:lineRule="auto"/>
        <w:rPr>
          <w:rFonts w:ascii="Times New Roman" w:eastAsia="Times New Roman" w:hAnsi="Times New Roman" w:cs="Times New Roman"/>
          <w:i/>
        </w:rPr>
      </w:pPr>
      <w:r>
        <w:rPr>
          <w:rFonts w:ascii="Times New Roman" w:eastAsia="Times New Roman" w:hAnsi="Times New Roman" w:cs="Times New Roman"/>
          <w:i/>
        </w:rPr>
        <w:t>Predator avoidance</w:t>
      </w:r>
    </w:p>
    <w:p w14:paraId="7626BBED" w14:textId="48D7A9CD" w:rsidR="001900EB" w:rsidRDefault="001900EB" w:rsidP="001900EB">
      <w:pPr>
        <w:spacing w:line="480" w:lineRule="auto"/>
        <w:rPr>
          <w:rFonts w:ascii="Times New Roman" w:eastAsia="Times New Roman" w:hAnsi="Times New Roman" w:cs="Times New Roman"/>
        </w:rPr>
      </w:pPr>
      <w:r>
        <w:rPr>
          <w:rFonts w:ascii="Times New Roman" w:eastAsia="Times New Roman" w:hAnsi="Times New Roman" w:cs="Times New Roman"/>
        </w:rPr>
        <w:t xml:space="preserve">Predator avoidance could contribute to swimming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caribou in our system as well as others (Miller 2002). Unlike elsewhere in the range</w:t>
      </w:r>
      <w:ins w:id="9" w:author="Quinn Webber" w:date="2019-10-28T15:58:00Z">
        <w:r>
          <w:rPr>
            <w:rFonts w:ascii="Times New Roman" w:eastAsia="Times New Roman" w:hAnsi="Times New Roman" w:cs="Times New Roman"/>
          </w:rPr>
          <w:t xml:space="preserve"> of caribou</w:t>
        </w:r>
      </w:ins>
      <w:r>
        <w:rPr>
          <w:rFonts w:ascii="Times New Roman" w:eastAsia="Times New Roman" w:hAnsi="Times New Roman" w:cs="Times New Roman"/>
        </w:rPr>
        <w:t xml:space="preserve">, wolves are extirpated from Newfoundland, including Fogo Island. In Newfoundland, coyotes are the primary </w:t>
      </w:r>
      <w:ins w:id="10" w:author="Quinn Webber" w:date="2019-10-28T14:46:00Z">
        <w:r>
          <w:rPr>
            <w:rFonts w:ascii="Times New Roman" w:eastAsia="Times New Roman" w:hAnsi="Times New Roman" w:cs="Times New Roman"/>
          </w:rPr>
          <w:t xml:space="preserve">predator of caribou </w:t>
        </w:r>
      </w:ins>
      <w:r>
        <w:rPr>
          <w:rFonts w:ascii="Times New Roman" w:eastAsia="Times New Roman" w:hAnsi="Times New Roman" w:cs="Times New Roman"/>
        </w:rPr>
        <w:t xml:space="preserve">(Bastille-Rousseau et al. 2016a). While predation by coyotes on adult female caribou is possible, it is relatively rare on Fogo Island (Webber and Vander Wal unpublished data). </w:t>
      </w:r>
      <w:ins w:id="11" w:author="Quinn Webber" w:date="2019-10-28T15:59:00Z">
        <w:r>
          <w:rPr>
            <w:rFonts w:ascii="Times New Roman" w:eastAsia="Times New Roman" w:hAnsi="Times New Roman" w:cs="Times New Roman"/>
          </w:rPr>
          <w:t>T</w:t>
        </w:r>
      </w:ins>
      <w:r>
        <w:rPr>
          <w:rFonts w:ascii="Times New Roman" w:eastAsia="Times New Roman" w:hAnsi="Times New Roman" w:cs="Times New Roman"/>
        </w:rPr>
        <w:t>herefore</w:t>
      </w:r>
      <w:ins w:id="12" w:author="Quinn Webber" w:date="2019-10-28T15:59:00Z">
        <w:r>
          <w:rPr>
            <w:rFonts w:ascii="Times New Roman" w:eastAsia="Times New Roman" w:hAnsi="Times New Roman" w:cs="Times New Roman"/>
          </w:rPr>
          <w:t xml:space="preserve">, </w:t>
        </w:r>
      </w:ins>
      <w:r>
        <w:rPr>
          <w:rFonts w:ascii="Times New Roman" w:eastAsia="Times New Roman" w:hAnsi="Times New Roman" w:cs="Times New Roman"/>
        </w:rPr>
        <w:t>an</w:t>
      </w:r>
      <w:ins w:id="13" w:author="Quinn Webber" w:date="2019-10-28T15:59:00Z">
        <w:r>
          <w:rPr>
            <w:rFonts w:ascii="Times New Roman" w:eastAsia="Times New Roman" w:hAnsi="Times New Roman" w:cs="Times New Roman"/>
          </w:rPr>
          <w:t>y</w:t>
        </w:r>
      </w:ins>
      <w:r>
        <w:rPr>
          <w:rFonts w:ascii="Times New Roman" w:eastAsia="Times New Roman" w:hAnsi="Times New Roman" w:cs="Times New Roman"/>
        </w:rPr>
        <w:t xml:space="preserve"> effect of predation on swimming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is likely related to fine-scale encounters between coyotes and caribou which result in caribou swimming as a flight response. Alternatively, during calving, females may swim to small islands to give birth (</w:t>
      </w:r>
      <w:proofErr w:type="spellStart"/>
      <w:r>
        <w:rPr>
          <w:rFonts w:ascii="Times New Roman" w:eastAsia="Times New Roman" w:hAnsi="Times New Roman" w:cs="Times New Roman"/>
        </w:rPr>
        <w:t>Bergerud</w:t>
      </w:r>
      <w:proofErr w:type="spellEnd"/>
      <w:r>
        <w:rPr>
          <w:rFonts w:ascii="Times New Roman" w:eastAsia="Times New Roman" w:hAnsi="Times New Roman" w:cs="Times New Roman"/>
        </w:rPr>
        <w:t xml:space="preserve"> and Page 1987) or swim to islands with a calf at heel to avoid predation. Swimming with a calf at </w:t>
      </w:r>
      <w:r>
        <w:rPr>
          <w:rFonts w:ascii="Times New Roman" w:eastAsia="Times New Roman" w:hAnsi="Times New Roman" w:cs="Times New Roman"/>
        </w:rPr>
        <w:lastRenderedPageBreak/>
        <w:t xml:space="preserve">heel has been observed for caribou in freshwater lakes on Fogo Island (Webber and Vander Wal unpublished data), so we </w:t>
      </w:r>
      <w:r w:rsidRPr="0014647B">
        <w:rPr>
          <w:rFonts w:ascii="Times New Roman" w:eastAsia="Times New Roman" w:hAnsi="Times New Roman" w:cs="Times New Roman"/>
          <w:highlight w:val="yellow"/>
        </w:rPr>
        <w:t>anticipate</w:t>
      </w:r>
      <w:r>
        <w:rPr>
          <w:rFonts w:ascii="Times New Roman" w:eastAsia="Times New Roman" w:hAnsi="Times New Roman" w:cs="Times New Roman"/>
        </w:rPr>
        <w:t xml:space="preserve"> it may also be possible in the ocean. We suggest future studies assess encounter rates among caribou and coyotes to determine what proportion of encounters result in swimming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w:t>
      </w:r>
    </w:p>
    <w:p w14:paraId="08CC498F" w14:textId="2FA44D9E" w:rsidR="00A076B0" w:rsidRPr="001900EB" w:rsidRDefault="001900EB" w:rsidP="001900E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observations represent the most frequent and numerous swimming events for caribou in the ocean (for comparison see Table 1). While past observations (e.g. Miller 1995, 2002; Jeffery et al. 2007; </w:t>
      </w:r>
      <w:proofErr w:type="spellStart"/>
      <w:r>
        <w:rPr>
          <w:rFonts w:ascii="Times New Roman" w:eastAsia="Times New Roman" w:hAnsi="Times New Roman" w:cs="Times New Roman"/>
        </w:rPr>
        <w:t>Ricca</w:t>
      </w:r>
      <w:proofErr w:type="spellEnd"/>
      <w:r>
        <w:rPr>
          <w:rFonts w:ascii="Times New Roman" w:eastAsia="Times New Roman" w:hAnsi="Times New Roman" w:cs="Times New Roman"/>
        </w:rPr>
        <w:t xml:space="preserve"> et al. 2012) have noted the unique nature of caribou swimming in the ocean, we </w:t>
      </w:r>
      <w:r w:rsidRPr="00EB1689">
        <w:rPr>
          <w:rFonts w:ascii="Times New Roman" w:eastAsia="Times New Roman" w:hAnsi="Times New Roman" w:cs="Times New Roman"/>
          <w:highlight w:val="yellow"/>
        </w:rPr>
        <w:t>suggest</w:t>
      </w:r>
      <w:r>
        <w:rPr>
          <w:rFonts w:ascii="Times New Roman" w:eastAsia="Times New Roman" w:hAnsi="Times New Roman" w:cs="Times New Roman"/>
        </w:rPr>
        <w:t xml:space="preserve"> that this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is likely more common than previously thought for caribou living on oceanic islands. We </w:t>
      </w:r>
      <w:r w:rsidRPr="00EB1689">
        <w:rPr>
          <w:rFonts w:ascii="Times New Roman" w:eastAsia="Times New Roman" w:hAnsi="Times New Roman" w:cs="Times New Roman"/>
          <w:highlight w:val="yellow"/>
        </w:rPr>
        <w:t>posit</w:t>
      </w:r>
      <w:r>
        <w:rPr>
          <w:rFonts w:ascii="Times New Roman" w:eastAsia="Times New Roman" w:hAnsi="Times New Roman" w:cs="Times New Roman"/>
        </w:rPr>
        <w:t xml:space="preserve"> forage limitation and density-dependent habitat selection is an ultimate explanation for why caribou swimming in the ocean while predator avoidance is a proximate explanation. </w:t>
      </w:r>
      <w:r w:rsidRPr="00EB1689">
        <w:rPr>
          <w:rFonts w:ascii="Times New Roman" w:eastAsia="Times New Roman" w:hAnsi="Times New Roman" w:cs="Times New Roman"/>
          <w:highlight w:val="yellow"/>
        </w:rPr>
        <w:t>Although</w:t>
      </w:r>
      <w:r>
        <w:rPr>
          <w:rFonts w:ascii="Times New Roman" w:eastAsia="Times New Roman" w:hAnsi="Times New Roman" w:cs="Times New Roman"/>
        </w:rPr>
        <w:t xml:space="preserve"> our inference is limited to observations, we suggest that because swimming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is so common in our system, that density-dependent habitat selection and predation are plausible mechanisms explaining swimming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in Fogo Island caribou.</w:t>
      </w:r>
    </w:p>
    <w:p w14:paraId="202E9A24" w14:textId="77777777" w:rsidR="00CB5C9A" w:rsidRDefault="00CB5C9A">
      <w:pPr>
        <w:rPr>
          <w:rFonts w:ascii="Times New Roman" w:hAnsi="Times New Roman" w:cs="Times New Roman"/>
          <w:b/>
          <w:bCs/>
        </w:rPr>
      </w:pPr>
      <w:r>
        <w:rPr>
          <w:rFonts w:ascii="Times New Roman" w:hAnsi="Times New Roman" w:cs="Times New Roman"/>
          <w:b/>
          <w:bCs/>
        </w:rPr>
        <w:br w:type="page"/>
      </w:r>
    </w:p>
    <w:p w14:paraId="36DC0A7B" w14:textId="77777777" w:rsidR="00A076B0" w:rsidRDefault="00CB5C9A" w:rsidP="00AC0EC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Acknowledgements</w:t>
      </w:r>
    </w:p>
    <w:p w14:paraId="328ADB63" w14:textId="77777777" w:rsidR="00D93921" w:rsidRPr="00B4375F" w:rsidRDefault="00CF7153" w:rsidP="00B4375F">
      <w:pPr>
        <w:pStyle w:val="p1"/>
        <w:spacing w:line="480" w:lineRule="auto"/>
        <w:rPr>
          <w:rFonts w:ascii="Times New Roman" w:hAnsi="Times New Roman"/>
          <w:sz w:val="24"/>
          <w:szCs w:val="24"/>
        </w:rPr>
      </w:pPr>
      <w:r>
        <w:rPr>
          <w:rFonts w:ascii="Times New Roman" w:hAnsi="Times New Roman"/>
          <w:sz w:val="24"/>
          <w:szCs w:val="24"/>
        </w:rPr>
        <w:t xml:space="preserve">We thank </w:t>
      </w:r>
      <w:r w:rsidR="00476891">
        <w:rPr>
          <w:rFonts w:ascii="Times New Roman" w:hAnsi="Times New Roman"/>
          <w:sz w:val="24"/>
          <w:szCs w:val="24"/>
        </w:rPr>
        <w:t xml:space="preserve">M. </w:t>
      </w:r>
      <w:proofErr w:type="spellStart"/>
      <w:r w:rsidR="00476891">
        <w:rPr>
          <w:rFonts w:ascii="Times New Roman" w:hAnsi="Times New Roman"/>
          <w:sz w:val="24"/>
          <w:szCs w:val="24"/>
        </w:rPr>
        <w:t>Laforge</w:t>
      </w:r>
      <w:proofErr w:type="spellEnd"/>
      <w:r w:rsidR="00476891">
        <w:rPr>
          <w:rFonts w:ascii="Times New Roman" w:hAnsi="Times New Roman"/>
          <w:sz w:val="24"/>
          <w:szCs w:val="24"/>
        </w:rPr>
        <w:t xml:space="preserve">, M. Bonar, </w:t>
      </w:r>
      <w:r w:rsidR="00FF79AB">
        <w:rPr>
          <w:rFonts w:ascii="Times New Roman" w:hAnsi="Times New Roman"/>
          <w:sz w:val="24"/>
          <w:szCs w:val="24"/>
        </w:rPr>
        <w:t xml:space="preserve">C. Hart, </w:t>
      </w:r>
      <w:r w:rsidR="00EB296C">
        <w:rPr>
          <w:rFonts w:ascii="Times New Roman" w:hAnsi="Times New Roman"/>
          <w:sz w:val="24"/>
          <w:szCs w:val="24"/>
        </w:rPr>
        <w:t>and R. Huang for help in the field</w:t>
      </w:r>
      <w:r w:rsidR="007D0D99">
        <w:rPr>
          <w:rFonts w:ascii="Times New Roman" w:hAnsi="Times New Roman"/>
          <w:sz w:val="24"/>
          <w:szCs w:val="24"/>
        </w:rPr>
        <w:t xml:space="preserve">. Logistical support was provided </w:t>
      </w:r>
      <w:r w:rsidR="005B357A">
        <w:rPr>
          <w:rFonts w:ascii="Times New Roman" w:hAnsi="Times New Roman"/>
          <w:sz w:val="24"/>
          <w:szCs w:val="24"/>
        </w:rPr>
        <w:t>L. Bixby.</w:t>
      </w:r>
      <w:r w:rsidR="00EB296C">
        <w:rPr>
          <w:rFonts w:ascii="Times New Roman" w:hAnsi="Times New Roman"/>
          <w:sz w:val="24"/>
          <w:szCs w:val="24"/>
        </w:rPr>
        <w:t xml:space="preserve"> </w:t>
      </w:r>
      <w:r>
        <w:rPr>
          <w:rFonts w:ascii="Times New Roman" w:hAnsi="Times New Roman"/>
          <w:sz w:val="24"/>
          <w:szCs w:val="24"/>
        </w:rPr>
        <w:t xml:space="preserve">We also thank members of the Newfoundland Wildlife Division including S. </w:t>
      </w:r>
      <w:proofErr w:type="spellStart"/>
      <w:r>
        <w:rPr>
          <w:rFonts w:ascii="Times New Roman" w:hAnsi="Times New Roman"/>
          <w:sz w:val="24"/>
          <w:szCs w:val="24"/>
        </w:rPr>
        <w:t>Moores</w:t>
      </w:r>
      <w:proofErr w:type="spellEnd"/>
      <w:r>
        <w:rPr>
          <w:rFonts w:ascii="Times New Roman" w:hAnsi="Times New Roman"/>
          <w:sz w:val="24"/>
          <w:szCs w:val="24"/>
        </w:rPr>
        <w:t xml:space="preserve">, B. Adams, K. Lewis, C. Doucet, W. Barney, F. Norman, R. Otto, J. Neville, P. Saunders, T. Porter, P. Tremblett, S. </w:t>
      </w:r>
      <w:proofErr w:type="spellStart"/>
      <w:r>
        <w:rPr>
          <w:rFonts w:ascii="Times New Roman" w:hAnsi="Times New Roman"/>
          <w:sz w:val="24"/>
          <w:szCs w:val="24"/>
        </w:rPr>
        <w:t>Gullage</w:t>
      </w:r>
      <w:proofErr w:type="spellEnd"/>
      <w:r>
        <w:rPr>
          <w:rFonts w:ascii="Times New Roman" w:hAnsi="Times New Roman"/>
          <w:sz w:val="24"/>
          <w:szCs w:val="24"/>
        </w:rPr>
        <w:t xml:space="preserve">, T. Hodder, D. Jennings, J. McGinn, M. Frampton, P. McClement, and S. Mahoney for data collection, management, and logistics. We thank T. </w:t>
      </w:r>
      <w:proofErr w:type="spellStart"/>
      <w:r>
        <w:rPr>
          <w:rFonts w:ascii="Times New Roman" w:hAnsi="Times New Roman"/>
          <w:sz w:val="24"/>
          <w:szCs w:val="24"/>
        </w:rPr>
        <w:t>Bergerud</w:t>
      </w:r>
      <w:proofErr w:type="spellEnd"/>
      <w:r>
        <w:rPr>
          <w:rFonts w:ascii="Times New Roman" w:hAnsi="Times New Roman"/>
          <w:sz w:val="24"/>
          <w:szCs w:val="24"/>
        </w:rPr>
        <w:t xml:space="preserve"> and S. Mahoney for their vision in initiating much of the work on caribou in Newfoundland. Funding for this study was provided by a Vanier Canada Graduate Scholarship to QMRW</w:t>
      </w:r>
      <w:r w:rsidR="00CC77F8">
        <w:rPr>
          <w:rFonts w:ascii="Times New Roman" w:hAnsi="Times New Roman"/>
          <w:sz w:val="24"/>
          <w:szCs w:val="24"/>
        </w:rPr>
        <w:t xml:space="preserve"> </w:t>
      </w:r>
      <w:r>
        <w:rPr>
          <w:rFonts w:ascii="Times New Roman" w:hAnsi="Times New Roman"/>
          <w:sz w:val="24"/>
          <w:szCs w:val="24"/>
        </w:rPr>
        <w:t>and a NSERC Discovery Grant to EVW.</w:t>
      </w:r>
      <w:r w:rsidR="00D93921">
        <w:rPr>
          <w:rFonts w:ascii="Times New Roman" w:hAnsi="Times New Roman"/>
          <w:b/>
          <w:bCs/>
        </w:rPr>
        <w:br w:type="page"/>
      </w:r>
    </w:p>
    <w:p w14:paraId="140F427A" w14:textId="77777777" w:rsidR="004528D1" w:rsidRPr="00E82C39" w:rsidRDefault="00D93921" w:rsidP="00AC0EC4">
      <w:pPr>
        <w:spacing w:line="480" w:lineRule="auto"/>
        <w:rPr>
          <w:rFonts w:ascii="Times New Roman" w:hAnsi="Times New Roman" w:cs="Times New Roman"/>
          <w:b/>
          <w:bCs/>
          <w:sz w:val="32"/>
          <w:szCs w:val="32"/>
        </w:rPr>
      </w:pPr>
      <w:r w:rsidRPr="00E82C39">
        <w:rPr>
          <w:rFonts w:ascii="Times New Roman" w:hAnsi="Times New Roman" w:cs="Times New Roman"/>
          <w:b/>
          <w:bCs/>
          <w:sz w:val="32"/>
          <w:szCs w:val="32"/>
        </w:rPr>
        <w:lastRenderedPageBreak/>
        <w:t>References</w:t>
      </w:r>
    </w:p>
    <w:p w14:paraId="79EFB605" w14:textId="13E9566D" w:rsidR="00313B4F" w:rsidRPr="00313B4F" w:rsidRDefault="001D4F0C" w:rsidP="00313B4F">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313B4F" w:rsidRPr="00313B4F">
        <w:rPr>
          <w:rFonts w:ascii="Times New Roman" w:hAnsi="Times New Roman" w:cs="Times New Roman"/>
          <w:noProof/>
        </w:rPr>
        <w:t xml:space="preserve">Bastille-Rousseau, G., Rayl, N.D., Ellington, E.H., Schaefer, J.A., Peers, M.J.L., Mumma, M.A., Mahoney, S.P., and Murray, D.L. 2016a. Temporal variation in habitat use, co-occurrence, and risk among generalist predators and a shared prey. Can. J. Zool. </w:t>
      </w:r>
      <w:r w:rsidR="00313B4F" w:rsidRPr="00313B4F">
        <w:rPr>
          <w:rFonts w:ascii="Times New Roman" w:hAnsi="Times New Roman" w:cs="Times New Roman"/>
          <w:b/>
          <w:bCs/>
          <w:noProof/>
        </w:rPr>
        <w:t>94</w:t>
      </w:r>
      <w:r w:rsidR="00313B4F" w:rsidRPr="00313B4F">
        <w:rPr>
          <w:rFonts w:ascii="Times New Roman" w:hAnsi="Times New Roman" w:cs="Times New Roman"/>
          <w:noProof/>
        </w:rPr>
        <w:t>(3): 191–198. doi:10.1139/cjz-2015-0127.</w:t>
      </w:r>
    </w:p>
    <w:p w14:paraId="7C26C404"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Bastille-Rousseau, G., Schaefer, J.A., Lewis, K.P., Mumma, M.A., Ellington, E.H., Rayl, N.D., Mahoney, S.P., Pouliot, D., and Murray, D.L. 2016b. Phase-dependent climate-predator interactions explain three decades of variation in neonatal caribou survival. J. Anim. Ecol. </w:t>
      </w:r>
      <w:r w:rsidRPr="00313B4F">
        <w:rPr>
          <w:rFonts w:ascii="Times New Roman" w:hAnsi="Times New Roman" w:cs="Times New Roman"/>
          <w:b/>
          <w:bCs/>
          <w:noProof/>
        </w:rPr>
        <w:t>85</w:t>
      </w:r>
      <w:r w:rsidRPr="00313B4F">
        <w:rPr>
          <w:rFonts w:ascii="Times New Roman" w:hAnsi="Times New Roman" w:cs="Times New Roman"/>
          <w:noProof/>
        </w:rPr>
        <w:t>(2): 445–456. doi:10.1111/1365-2656.12466.</w:t>
      </w:r>
    </w:p>
    <w:p w14:paraId="763AC45D"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Bastille-Rousseau, G., Schaefer, J.A., Mahoney, S.P., and Murray, D.L. 2013. Population decline in semi-migratory caribou (</w:t>
      </w:r>
      <w:r w:rsidRPr="00313B4F">
        <w:rPr>
          <w:rFonts w:ascii="Times New Roman" w:hAnsi="Times New Roman" w:cs="Times New Roman"/>
          <w:i/>
          <w:iCs/>
          <w:noProof/>
        </w:rPr>
        <w:t>Rangifer tarandus</w:t>
      </w:r>
      <w:r w:rsidRPr="00313B4F">
        <w:rPr>
          <w:rFonts w:ascii="Times New Roman" w:hAnsi="Times New Roman" w:cs="Times New Roman"/>
          <w:noProof/>
        </w:rPr>
        <w:t xml:space="preserve">): intrinsic or extrinsic drivers? Can. J. Zool. </w:t>
      </w:r>
      <w:r w:rsidRPr="00313B4F">
        <w:rPr>
          <w:rFonts w:ascii="Times New Roman" w:hAnsi="Times New Roman" w:cs="Times New Roman"/>
          <w:b/>
          <w:bCs/>
          <w:noProof/>
        </w:rPr>
        <w:t>91</w:t>
      </w:r>
      <w:r w:rsidRPr="00313B4F">
        <w:rPr>
          <w:rFonts w:ascii="Times New Roman" w:hAnsi="Times New Roman" w:cs="Times New Roman"/>
          <w:noProof/>
        </w:rPr>
        <w:t>(11): 820–828. doi:doi:10.1139/cjz-2013-0154.</w:t>
      </w:r>
    </w:p>
    <w:p w14:paraId="478C07D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van Beest, F.M., Uzal, A., Vander Wal, E., Laforge, M.P., Contasti, A.L., Colville, D., and Mcloughlin, P.D. 2014. Increasing density leads to generalization in both coarse-grained habitat selection and fine-grained resource selection in a large mammal. J. Anim. Ecol. </w:t>
      </w:r>
      <w:r w:rsidRPr="00313B4F">
        <w:rPr>
          <w:rFonts w:ascii="Times New Roman" w:hAnsi="Times New Roman" w:cs="Times New Roman"/>
          <w:b/>
          <w:bCs/>
          <w:noProof/>
        </w:rPr>
        <w:t>83</w:t>
      </w:r>
      <w:r w:rsidRPr="00313B4F">
        <w:rPr>
          <w:rFonts w:ascii="Times New Roman" w:hAnsi="Times New Roman" w:cs="Times New Roman"/>
          <w:noProof/>
        </w:rPr>
        <w:t>(1): 147–156. doi:10.1111/1365-2656.12115.</w:t>
      </w:r>
    </w:p>
    <w:p w14:paraId="6214A348"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1985. Antipredator strategies of caribou: dispersion along shorelines. Can. J. Zool. </w:t>
      </w:r>
      <w:r w:rsidRPr="00313B4F">
        <w:rPr>
          <w:rFonts w:ascii="Times New Roman" w:hAnsi="Times New Roman" w:cs="Times New Roman"/>
          <w:b/>
          <w:bCs/>
          <w:noProof/>
        </w:rPr>
        <w:t>63</w:t>
      </w:r>
      <w:r w:rsidRPr="00313B4F">
        <w:rPr>
          <w:rFonts w:ascii="Times New Roman" w:hAnsi="Times New Roman" w:cs="Times New Roman"/>
          <w:noProof/>
        </w:rPr>
        <w:t>(6): 1324–1329. doi:10.1139/z85-199.</w:t>
      </w:r>
    </w:p>
    <w:p w14:paraId="4CC8F08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Ferguson, R., and Butler, H.E. 1990. Spring migration and dispersion of woodland caribou at calving. Anim. Behav. </w:t>
      </w:r>
      <w:r w:rsidRPr="00313B4F">
        <w:rPr>
          <w:rFonts w:ascii="Times New Roman" w:hAnsi="Times New Roman" w:cs="Times New Roman"/>
          <w:b/>
          <w:bCs/>
          <w:noProof/>
        </w:rPr>
        <w:t>39</w:t>
      </w:r>
      <w:r w:rsidRPr="00313B4F">
        <w:rPr>
          <w:rFonts w:ascii="Times New Roman" w:hAnsi="Times New Roman" w:cs="Times New Roman"/>
          <w:noProof/>
        </w:rPr>
        <w:t>: 360–368.</w:t>
      </w:r>
    </w:p>
    <w:p w14:paraId="53BF3531"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and Mercer, W.E. 1989. Caribou Introductions in Eastern North America. Wildl. Soc. Bull. </w:t>
      </w:r>
      <w:r w:rsidRPr="00313B4F">
        <w:rPr>
          <w:rFonts w:ascii="Times New Roman" w:hAnsi="Times New Roman" w:cs="Times New Roman"/>
          <w:b/>
          <w:bCs/>
          <w:noProof/>
        </w:rPr>
        <w:t>17</w:t>
      </w:r>
      <w:r w:rsidRPr="00313B4F">
        <w:rPr>
          <w:rFonts w:ascii="Times New Roman" w:hAnsi="Times New Roman" w:cs="Times New Roman"/>
          <w:noProof/>
        </w:rPr>
        <w:t>(2): 111–120.</w:t>
      </w:r>
    </w:p>
    <w:p w14:paraId="696878B5"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Bergerud, A.T., and Page, R.E. 1987. Displacement and dispersion of parturient caribou at calving as antipredator tactics. Can. J. Zool. </w:t>
      </w:r>
      <w:r w:rsidRPr="00313B4F">
        <w:rPr>
          <w:rFonts w:ascii="Times New Roman" w:hAnsi="Times New Roman" w:cs="Times New Roman"/>
          <w:b/>
          <w:bCs/>
          <w:noProof/>
        </w:rPr>
        <w:t>65</w:t>
      </w:r>
      <w:r w:rsidRPr="00313B4F">
        <w:rPr>
          <w:rFonts w:ascii="Times New Roman" w:hAnsi="Times New Roman" w:cs="Times New Roman"/>
          <w:noProof/>
        </w:rPr>
        <w:t>(7): 1597–1606. doi:10.1139/z87-249.</w:t>
      </w:r>
    </w:p>
    <w:p w14:paraId="67EBA4C6"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Bonar, M., Ellington, E.H., Lewis, K.P., and Vander Wal, E. 2018. Implementing a novel movement-based approach to inferring parturition and neonate calf survival. PLoS One </w:t>
      </w:r>
      <w:r w:rsidRPr="00313B4F">
        <w:rPr>
          <w:rFonts w:ascii="Times New Roman" w:hAnsi="Times New Roman" w:cs="Times New Roman"/>
          <w:b/>
          <w:bCs/>
          <w:noProof/>
        </w:rPr>
        <w:t>13</w:t>
      </w:r>
      <w:r w:rsidRPr="00313B4F">
        <w:rPr>
          <w:rFonts w:ascii="Times New Roman" w:hAnsi="Times New Roman" w:cs="Times New Roman"/>
          <w:noProof/>
        </w:rPr>
        <w:t>: e0192204.</w:t>
      </w:r>
    </w:p>
    <w:p w14:paraId="561D24C8"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Bradbury, J.W., Vehrencamp, S.L., and Clifton, K.E. 2015. The ideal free antelope: foraging dispersions. Behav. Ecol. </w:t>
      </w:r>
      <w:r w:rsidRPr="00313B4F">
        <w:rPr>
          <w:rFonts w:ascii="Times New Roman" w:hAnsi="Times New Roman" w:cs="Times New Roman"/>
          <w:b/>
          <w:bCs/>
          <w:noProof/>
        </w:rPr>
        <w:t>arv078</w:t>
      </w:r>
      <w:r w:rsidRPr="00313B4F">
        <w:rPr>
          <w:rFonts w:ascii="Times New Roman" w:hAnsi="Times New Roman" w:cs="Times New Roman"/>
          <w:noProof/>
        </w:rPr>
        <w:t>: 1–11. doi:10.1093/beheco/arv078.</w:t>
      </w:r>
    </w:p>
    <w:p w14:paraId="3718F93A"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Cumming, H.G., and Beange, D.B. 1987. Dispersion and Movements of Woodland Caribou Near Lake Nipigon, Ontario. J. Wildl. Manage. </w:t>
      </w:r>
      <w:r w:rsidRPr="00313B4F">
        <w:rPr>
          <w:rFonts w:ascii="Times New Roman" w:hAnsi="Times New Roman" w:cs="Times New Roman"/>
          <w:b/>
          <w:bCs/>
          <w:noProof/>
        </w:rPr>
        <w:t>51</w:t>
      </w:r>
      <w:r w:rsidRPr="00313B4F">
        <w:rPr>
          <w:rFonts w:ascii="Times New Roman" w:hAnsi="Times New Roman" w:cs="Times New Roman"/>
          <w:noProof/>
        </w:rPr>
        <w:t>(1): 69–79.</w:t>
      </w:r>
    </w:p>
    <w:p w14:paraId="541E077A"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Festa-Bianchet, M., Ray, J.C., Boutin, S., Côté, S.D., and Gunn, A. 2011. Conservation of caribou (</w:t>
      </w:r>
      <w:r w:rsidRPr="00313B4F">
        <w:rPr>
          <w:rFonts w:ascii="Times New Roman" w:hAnsi="Times New Roman" w:cs="Times New Roman"/>
          <w:i/>
          <w:iCs/>
          <w:noProof/>
        </w:rPr>
        <w:t>Rangifer tarandus</w:t>
      </w:r>
      <w:r w:rsidRPr="00313B4F">
        <w:rPr>
          <w:rFonts w:ascii="Times New Roman" w:hAnsi="Times New Roman" w:cs="Times New Roman"/>
          <w:noProof/>
        </w:rPr>
        <w:t xml:space="preserve">) in Canada: an uncertain future. Can. Jounal Zool. </w:t>
      </w:r>
      <w:r w:rsidRPr="00313B4F">
        <w:rPr>
          <w:rFonts w:ascii="Times New Roman" w:hAnsi="Times New Roman" w:cs="Times New Roman"/>
          <w:b/>
          <w:bCs/>
          <w:noProof/>
        </w:rPr>
        <w:t>434</w:t>
      </w:r>
      <w:r w:rsidRPr="00313B4F">
        <w:rPr>
          <w:rFonts w:ascii="Times New Roman" w:hAnsi="Times New Roman" w:cs="Times New Roman"/>
          <w:noProof/>
        </w:rPr>
        <w:t>: 419–434. doi:10.1139/Z11-025.</w:t>
      </w:r>
    </w:p>
    <w:p w14:paraId="1F11B242"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Fish, F.E. 1993. Influence of hydrodynamic design and propulsive mode on mammalian swimming energetics. Aust. J. Zool. </w:t>
      </w:r>
      <w:r w:rsidRPr="00313B4F">
        <w:rPr>
          <w:rFonts w:ascii="Times New Roman" w:hAnsi="Times New Roman" w:cs="Times New Roman"/>
          <w:b/>
          <w:bCs/>
          <w:noProof/>
        </w:rPr>
        <w:t>42</w:t>
      </w:r>
      <w:r w:rsidRPr="00313B4F">
        <w:rPr>
          <w:rFonts w:ascii="Times New Roman" w:hAnsi="Times New Roman" w:cs="Times New Roman"/>
          <w:noProof/>
        </w:rPr>
        <w:t>(1): 1–16. doi:10.1071/ZO9940079.</w:t>
      </w:r>
    </w:p>
    <w:p w14:paraId="04F046C7"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Jeffery, R.A., Otto, R.D., and Phillips, F.R. 2007. George’s Island, Labrador - A high-density predator-free refuge for a woodland caribou subpopulation? Rangifer (17): 51–56.</w:t>
      </w:r>
    </w:p>
    <w:p w14:paraId="10D7E7A2"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Leblond, M., St-Laurent, M.-H., and Côté, S.D. 2016. Caribou, water, and ice – fine-scale movements of a migratory arctic ungulate in the context of climate change. Mov. Ecol.: 4:14. Movement Ecology. doi:10.1186/s40462-016-0079-4.</w:t>
      </w:r>
    </w:p>
    <w:p w14:paraId="45DDF33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Lewis, K.P., and Mahoney, S.P. 2014. Caribou survival, fate, and cause of mortality in Newfoundland: a summary and analysis of the patterns and causes of caribou survival and mortality in Newfoundland during a period of rapid population decline (2003-2012). Tech. Bull. No. 009, Sustain. Dev. Strateg. Sci. Gov. Newfoundl. Labrador, St. John’s, NL.</w:t>
      </w:r>
    </w:p>
    <w:p w14:paraId="6EC76142"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lastRenderedPageBreak/>
        <w:t xml:space="preserve">Miller, F.L. 1995. Inter-island water crossings by peary caribou, south-central Queen Elizabeth Islands. Arctic </w:t>
      </w:r>
      <w:r w:rsidRPr="00313B4F">
        <w:rPr>
          <w:rFonts w:ascii="Times New Roman" w:hAnsi="Times New Roman" w:cs="Times New Roman"/>
          <w:b/>
          <w:bCs/>
          <w:noProof/>
        </w:rPr>
        <w:t>48</w:t>
      </w:r>
      <w:r w:rsidRPr="00313B4F">
        <w:rPr>
          <w:rFonts w:ascii="Times New Roman" w:hAnsi="Times New Roman" w:cs="Times New Roman"/>
          <w:noProof/>
        </w:rPr>
        <w:t>(1): 8–12. doi:10.14430/arctic1219.</w:t>
      </w:r>
    </w:p>
    <w:p w14:paraId="71EB2599"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Miller, F.L. 2002. Multi-Island Seasonal Home Range Use by Two Peary Caribou, Canadian High Arctic Islands, Nunavut, 1993-94. Arctic </w:t>
      </w:r>
      <w:r w:rsidRPr="00313B4F">
        <w:rPr>
          <w:rFonts w:ascii="Times New Roman" w:hAnsi="Times New Roman" w:cs="Times New Roman"/>
          <w:b/>
          <w:bCs/>
          <w:noProof/>
        </w:rPr>
        <w:t>55</w:t>
      </w:r>
      <w:r w:rsidRPr="00313B4F">
        <w:rPr>
          <w:rFonts w:ascii="Times New Roman" w:hAnsi="Times New Roman" w:cs="Times New Roman"/>
          <w:noProof/>
        </w:rPr>
        <w:t>(2): 133–142.</w:t>
      </w:r>
    </w:p>
    <w:p w14:paraId="650E4BE7"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Miller, F.L., and Gunn, A. 1985. Observations of Barren-Ground Caribou Travelling on Thin Ice during Autumn Migration. Arctic </w:t>
      </w:r>
      <w:r w:rsidRPr="00313B4F">
        <w:rPr>
          <w:rFonts w:ascii="Times New Roman" w:hAnsi="Times New Roman" w:cs="Times New Roman"/>
          <w:b/>
          <w:bCs/>
          <w:noProof/>
        </w:rPr>
        <w:t>39</w:t>
      </w:r>
      <w:r w:rsidRPr="00313B4F">
        <w:rPr>
          <w:rFonts w:ascii="Times New Roman" w:hAnsi="Times New Roman" w:cs="Times New Roman"/>
          <w:noProof/>
        </w:rPr>
        <w:t>(1): 85–88. doi:10.14430/arctic2052.</w:t>
      </w:r>
    </w:p>
    <w:p w14:paraId="7082B75B"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Miller, F.L., Russell, R.H., and Gunn, A. 1977. Interisland movements of Peary caribou (</w:t>
      </w:r>
      <w:r w:rsidRPr="00313B4F">
        <w:rPr>
          <w:rFonts w:ascii="Times New Roman" w:hAnsi="Times New Roman" w:cs="Times New Roman"/>
          <w:i/>
          <w:iCs/>
          <w:noProof/>
        </w:rPr>
        <w:t>Rangifer tarandus pearyi</w:t>
      </w:r>
      <w:r w:rsidRPr="00313B4F">
        <w:rPr>
          <w:rFonts w:ascii="Times New Roman" w:hAnsi="Times New Roman" w:cs="Times New Roman"/>
          <w:noProof/>
        </w:rPr>
        <w:t xml:space="preserve">) on western Queen Elizabeth Islands, Arctic Canada. Can. J. Zool. </w:t>
      </w:r>
      <w:r w:rsidRPr="00313B4F">
        <w:rPr>
          <w:rFonts w:ascii="Times New Roman" w:hAnsi="Times New Roman" w:cs="Times New Roman"/>
          <w:b/>
          <w:bCs/>
          <w:noProof/>
        </w:rPr>
        <w:t>55</w:t>
      </w:r>
      <w:r w:rsidRPr="00313B4F">
        <w:rPr>
          <w:rFonts w:ascii="Times New Roman" w:hAnsi="Times New Roman" w:cs="Times New Roman"/>
          <w:noProof/>
        </w:rPr>
        <w:t>(6): 1029–1037. doi:10.1139/z77-131.</w:t>
      </w:r>
    </w:p>
    <w:p w14:paraId="61C1011D"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Morris, D.W. 1987. Tests of density-dependent habitat selection in a patchy environment. Ecol. Monogr. </w:t>
      </w:r>
      <w:r w:rsidRPr="00313B4F">
        <w:rPr>
          <w:rFonts w:ascii="Times New Roman" w:hAnsi="Times New Roman" w:cs="Times New Roman"/>
          <w:b/>
          <w:bCs/>
          <w:noProof/>
        </w:rPr>
        <w:t>57</w:t>
      </w:r>
      <w:r w:rsidRPr="00313B4F">
        <w:rPr>
          <w:rFonts w:ascii="Times New Roman" w:hAnsi="Times New Roman" w:cs="Times New Roman"/>
          <w:noProof/>
        </w:rPr>
        <w:t>(4): 269–281.</w:t>
      </w:r>
    </w:p>
    <w:p w14:paraId="44549478"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Ricca, M.A., Weckerly, F.W., Duarte, A., and Williams, J.C. 2012. Range expansion of nonindigenous caribou in the Aleutian archipelago of Alaska. Biol. Invasions </w:t>
      </w:r>
      <w:r w:rsidRPr="00313B4F">
        <w:rPr>
          <w:rFonts w:ascii="Times New Roman" w:hAnsi="Times New Roman" w:cs="Times New Roman"/>
          <w:b/>
          <w:bCs/>
          <w:noProof/>
        </w:rPr>
        <w:t>14</w:t>
      </w:r>
      <w:r w:rsidRPr="00313B4F">
        <w:rPr>
          <w:rFonts w:ascii="Times New Roman" w:hAnsi="Times New Roman" w:cs="Times New Roman"/>
          <w:noProof/>
        </w:rPr>
        <w:t>(9): 1779–1784. doi:10.1007/s10530-012-0195-z.</w:t>
      </w:r>
    </w:p>
    <w:p w14:paraId="7BD09EC0"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Schaefer, J.A., Mahoney, S.P., Weir, J.N., Luther, J.G., and Soulliere, C.E. 2016. Decades of habitat use reveal food limitation of Newfoundland caribou. J. Mammal. </w:t>
      </w:r>
      <w:r w:rsidRPr="00313B4F">
        <w:rPr>
          <w:rFonts w:ascii="Times New Roman" w:hAnsi="Times New Roman" w:cs="Times New Roman"/>
          <w:b/>
          <w:bCs/>
          <w:noProof/>
        </w:rPr>
        <w:t>97</w:t>
      </w:r>
      <w:r w:rsidRPr="00313B4F">
        <w:rPr>
          <w:rFonts w:ascii="Times New Roman" w:hAnsi="Times New Roman" w:cs="Times New Roman"/>
          <w:noProof/>
        </w:rPr>
        <w:t>(2): 386–393. doi:10.1093/jmammal/gyv184.</w:t>
      </w:r>
    </w:p>
    <w:p w14:paraId="0D671FD1"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Sikes, R.S., and Gannon, W.L. 2011. Guidelines of the American Society of Mammalogists for the use of wild mammals in research. J. Mammal. </w:t>
      </w:r>
      <w:r w:rsidRPr="00313B4F">
        <w:rPr>
          <w:rFonts w:ascii="Times New Roman" w:hAnsi="Times New Roman" w:cs="Times New Roman"/>
          <w:b/>
          <w:bCs/>
          <w:noProof/>
        </w:rPr>
        <w:t>92</w:t>
      </w:r>
      <w:r w:rsidRPr="00313B4F">
        <w:rPr>
          <w:rFonts w:ascii="Times New Roman" w:hAnsi="Times New Roman" w:cs="Times New Roman"/>
          <w:noProof/>
        </w:rPr>
        <w:t>(1): 235–253. doi:10.1644/10-MAMM-F-355.1.</w:t>
      </w:r>
    </w:p>
    <w:p w14:paraId="483C5657"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Webber, Q.M.R., and Vander Wal, E. 2018. An evolutionary framework outlining the integration of individual social and spatial ecology. J. Anim. Ecol. </w:t>
      </w:r>
      <w:r w:rsidRPr="00313B4F">
        <w:rPr>
          <w:rFonts w:ascii="Times New Roman" w:hAnsi="Times New Roman" w:cs="Times New Roman"/>
          <w:b/>
          <w:bCs/>
          <w:noProof/>
        </w:rPr>
        <w:t>87</w:t>
      </w:r>
      <w:r w:rsidRPr="00313B4F">
        <w:rPr>
          <w:rFonts w:ascii="Times New Roman" w:hAnsi="Times New Roman" w:cs="Times New Roman"/>
          <w:noProof/>
        </w:rPr>
        <w:t>: 113–127. doi:10.1111/1365-2656.12773.</w:t>
      </w:r>
    </w:p>
    <w:p w14:paraId="4DC91109"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Wittmer, H.U., McLellan, B.N., Serrouya, R., and Apps, C.D. 2007. Changes in landscape composition influence the decline of a threatened woodland caribou population. J. Anim. Ecol. </w:t>
      </w:r>
      <w:r w:rsidRPr="00313B4F">
        <w:rPr>
          <w:rFonts w:ascii="Times New Roman" w:hAnsi="Times New Roman" w:cs="Times New Roman"/>
          <w:b/>
          <w:bCs/>
          <w:noProof/>
        </w:rPr>
        <w:t>76</w:t>
      </w:r>
      <w:r w:rsidRPr="00313B4F">
        <w:rPr>
          <w:rFonts w:ascii="Times New Roman" w:hAnsi="Times New Roman" w:cs="Times New Roman"/>
          <w:noProof/>
        </w:rPr>
        <w:t>: 568–579. doi:10.1111/j.1365-2656.2007.01220.x.</w:t>
      </w:r>
    </w:p>
    <w:p w14:paraId="359F6069" w14:textId="77777777" w:rsidR="00313B4F" w:rsidRPr="00313B4F" w:rsidRDefault="00313B4F" w:rsidP="00313B4F">
      <w:pPr>
        <w:widowControl w:val="0"/>
        <w:autoSpaceDE w:val="0"/>
        <w:autoSpaceDN w:val="0"/>
        <w:adjustRightInd w:val="0"/>
        <w:ind w:left="480" w:hanging="480"/>
        <w:rPr>
          <w:rFonts w:ascii="Times New Roman" w:hAnsi="Times New Roman" w:cs="Times New Roman"/>
          <w:noProof/>
        </w:rPr>
      </w:pPr>
      <w:r w:rsidRPr="00313B4F">
        <w:rPr>
          <w:rFonts w:ascii="Times New Roman" w:hAnsi="Times New Roman" w:cs="Times New Roman"/>
          <w:noProof/>
        </w:rPr>
        <w:t xml:space="preserve">Zamin, T.J., Cote, S.D., Tremblay, J.-P., and Grogan, P. 2017. Experimental warming alters migratory caribou forage quality. Ecol. Appl. </w:t>
      </w:r>
      <w:r w:rsidRPr="00313B4F">
        <w:rPr>
          <w:rFonts w:ascii="Times New Roman" w:hAnsi="Times New Roman" w:cs="Times New Roman"/>
          <w:b/>
          <w:bCs/>
          <w:noProof/>
        </w:rPr>
        <w:t>27</w:t>
      </w:r>
      <w:r w:rsidRPr="00313B4F">
        <w:rPr>
          <w:rFonts w:ascii="Times New Roman" w:hAnsi="Times New Roman" w:cs="Times New Roman"/>
          <w:noProof/>
        </w:rPr>
        <w:t>(7): 2061–2073. doi:10.1002/eap.1590.</w:t>
      </w:r>
    </w:p>
    <w:p w14:paraId="6E1E2D1B" w14:textId="6BC31B54" w:rsidR="00D93921" w:rsidRDefault="001D4F0C" w:rsidP="00313B4F">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489D6E14" w14:textId="77777777" w:rsidR="00D93921" w:rsidRDefault="00D93921" w:rsidP="00AC0EC4">
      <w:pPr>
        <w:spacing w:line="480" w:lineRule="auto"/>
        <w:rPr>
          <w:rFonts w:ascii="Times New Roman" w:hAnsi="Times New Roman" w:cs="Times New Roman"/>
          <w:b/>
          <w:bCs/>
        </w:rPr>
        <w:sectPr w:rsidR="00D93921" w:rsidSect="00AC0EC4">
          <w:footerReference w:type="even" r:id="rId11"/>
          <w:footerReference w:type="default" r:id="rId12"/>
          <w:pgSz w:w="12240" w:h="15840"/>
          <w:pgMar w:top="1440" w:right="1440" w:bottom="1440" w:left="1440" w:header="708" w:footer="708" w:gutter="0"/>
          <w:lnNumType w:countBy="1" w:restart="continuous"/>
          <w:cols w:space="708"/>
          <w:docGrid w:linePitch="360"/>
        </w:sectPr>
      </w:pPr>
    </w:p>
    <w:p w14:paraId="5A94C48A" w14:textId="0435EA7E" w:rsidR="00AC0EC4" w:rsidRPr="004C6B81" w:rsidRDefault="00AC0EC4" w:rsidP="00AC0EC4">
      <w:pPr>
        <w:spacing w:line="480" w:lineRule="auto"/>
        <w:rPr>
          <w:rFonts w:ascii="Times New Roman" w:hAnsi="Times New Roman" w:cs="Times New Roman"/>
        </w:rPr>
      </w:pPr>
      <w:r>
        <w:rPr>
          <w:rFonts w:ascii="Times New Roman" w:hAnsi="Times New Roman" w:cs="Times New Roman"/>
          <w:b/>
          <w:bCs/>
        </w:rPr>
        <w:lastRenderedPageBreak/>
        <w:t>Table 1:</w:t>
      </w:r>
      <w:r w:rsidR="004C6B81">
        <w:rPr>
          <w:rFonts w:ascii="Times New Roman" w:hAnsi="Times New Roman" w:cs="Times New Roman"/>
          <w:b/>
          <w:bCs/>
        </w:rPr>
        <w:t xml:space="preserve"> </w:t>
      </w:r>
      <w:r w:rsidR="00EF6195">
        <w:rPr>
          <w:rFonts w:ascii="Times New Roman" w:eastAsia="Times New Roman" w:hAnsi="Times New Roman" w:cs="Times New Roman"/>
        </w:rPr>
        <w:t xml:space="preserve">Summary of studies where caribou were either observed visually or using GPS collar </w:t>
      </w:r>
      <w:proofErr w:type="gramStart"/>
      <w:r w:rsidR="00EF6195">
        <w:rPr>
          <w:rFonts w:ascii="Times New Roman" w:eastAsia="Times New Roman" w:hAnsi="Times New Roman" w:cs="Times New Roman"/>
        </w:rPr>
        <w:t>data, or</w:t>
      </w:r>
      <w:proofErr w:type="gramEnd"/>
      <w:r w:rsidR="00EF6195">
        <w:rPr>
          <w:rFonts w:ascii="Times New Roman" w:eastAsia="Times New Roman" w:hAnsi="Times New Roman" w:cs="Times New Roman"/>
        </w:rPr>
        <w:t xml:space="preserve"> assumed to have swam in the ocean to access one or more islands based on prior surveys indicating no animals on a given island. Our study is the first to present visual evidence of this phenomenon.</w:t>
      </w:r>
    </w:p>
    <w:tbl>
      <w:tblPr>
        <w:tblStyle w:val="ListTable1Light"/>
        <w:tblW w:w="5000" w:type="pct"/>
        <w:tblLook w:val="04A0" w:firstRow="1" w:lastRow="0" w:firstColumn="1" w:lastColumn="0" w:noHBand="0" w:noVBand="1"/>
      </w:tblPr>
      <w:tblGrid>
        <w:gridCol w:w="1911"/>
        <w:gridCol w:w="3618"/>
        <w:gridCol w:w="2867"/>
        <w:gridCol w:w="2356"/>
        <w:gridCol w:w="2208"/>
      </w:tblGrid>
      <w:tr w:rsidR="00FD4F43" w14:paraId="3F3A731B" w14:textId="77777777" w:rsidTr="00146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Borders>
              <w:top w:val="single" w:sz="4" w:space="0" w:color="auto"/>
            </w:tcBorders>
            <w:vAlign w:val="center"/>
          </w:tcPr>
          <w:p w14:paraId="1844C2B8" w14:textId="77777777" w:rsidR="00FD4F43" w:rsidRPr="00A34061" w:rsidRDefault="007E0B4D" w:rsidP="0014647B">
            <w:pPr>
              <w:jc w:val="center"/>
              <w:rPr>
                <w:rFonts w:ascii="Times New Roman" w:hAnsi="Times New Roman" w:cs="Times New Roman"/>
                <w:b w:val="0"/>
                <w:bCs w:val="0"/>
              </w:rPr>
            </w:pPr>
            <w:r>
              <w:rPr>
                <w:rFonts w:ascii="Times New Roman" w:hAnsi="Times New Roman" w:cs="Times New Roman"/>
              </w:rPr>
              <w:t>Region</w:t>
            </w:r>
          </w:p>
        </w:tc>
        <w:tc>
          <w:tcPr>
            <w:tcW w:w="1396" w:type="pct"/>
            <w:tcBorders>
              <w:top w:val="single" w:sz="4" w:space="0" w:color="auto"/>
            </w:tcBorders>
            <w:vAlign w:val="center"/>
          </w:tcPr>
          <w:p w14:paraId="20EEC57E" w14:textId="77777777" w:rsidR="00FD4F43"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Islands</w:t>
            </w:r>
          </w:p>
        </w:tc>
        <w:tc>
          <w:tcPr>
            <w:tcW w:w="1106" w:type="pct"/>
            <w:tcBorders>
              <w:top w:val="single" w:sz="4" w:space="0" w:color="auto"/>
            </w:tcBorders>
            <w:vAlign w:val="center"/>
          </w:tcPr>
          <w:p w14:paraId="031B328B" w14:textId="77777777" w:rsidR="00FD4F43" w:rsidRPr="00A34061"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Number of individuals</w:t>
            </w:r>
            <w:r w:rsidR="00892A33">
              <w:rPr>
                <w:rFonts w:ascii="Times New Roman" w:hAnsi="Times New Roman" w:cs="Times New Roman"/>
              </w:rPr>
              <w:t xml:space="preserve"> observed swimming</w:t>
            </w:r>
          </w:p>
        </w:tc>
        <w:tc>
          <w:tcPr>
            <w:tcW w:w="909" w:type="pct"/>
            <w:tcBorders>
              <w:top w:val="single" w:sz="4" w:space="0" w:color="auto"/>
            </w:tcBorders>
            <w:vAlign w:val="center"/>
          </w:tcPr>
          <w:p w14:paraId="456EA1B6" w14:textId="77777777" w:rsidR="00FD4F43" w:rsidRPr="00A34061"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Minimum distance</w:t>
            </w:r>
          </w:p>
        </w:tc>
        <w:tc>
          <w:tcPr>
            <w:tcW w:w="852" w:type="pct"/>
            <w:tcBorders>
              <w:top w:val="single" w:sz="4" w:space="0" w:color="auto"/>
            </w:tcBorders>
            <w:vAlign w:val="center"/>
          </w:tcPr>
          <w:p w14:paraId="403EAB32" w14:textId="77777777" w:rsidR="00FD4F43" w:rsidRPr="00A34061" w:rsidRDefault="00FD4F43" w:rsidP="001464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34061">
              <w:rPr>
                <w:rFonts w:ascii="Times New Roman" w:hAnsi="Times New Roman" w:cs="Times New Roman"/>
              </w:rPr>
              <w:t>Study</w:t>
            </w:r>
          </w:p>
        </w:tc>
      </w:tr>
      <w:tr w:rsidR="00FD4F43" w14:paraId="78876F4F" w14:textId="77777777" w:rsidTr="0014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vAlign w:val="center"/>
          </w:tcPr>
          <w:p w14:paraId="405EB9C3" w14:textId="77777777" w:rsidR="00FD4F43" w:rsidRPr="0014647B" w:rsidRDefault="007E0B4D" w:rsidP="0014647B">
            <w:pPr>
              <w:jc w:val="center"/>
              <w:rPr>
                <w:rFonts w:ascii="Times New Roman" w:hAnsi="Times New Roman" w:cs="Times New Roman"/>
                <w:b w:val="0"/>
                <w:bCs w:val="0"/>
              </w:rPr>
            </w:pPr>
            <w:r w:rsidRPr="0014647B">
              <w:rPr>
                <w:rFonts w:ascii="Times New Roman" w:hAnsi="Times New Roman" w:cs="Times New Roman"/>
                <w:b w:val="0"/>
                <w:bCs w:val="0"/>
              </w:rPr>
              <w:t>Queen Elizabeth Islands</w:t>
            </w:r>
          </w:p>
        </w:tc>
        <w:tc>
          <w:tcPr>
            <w:tcW w:w="1396" w:type="pct"/>
            <w:vAlign w:val="center"/>
          </w:tcPr>
          <w:p w14:paraId="0D093759" w14:textId="77777777" w:rsidR="00FD4F43" w:rsidRDefault="003D6520"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Vanier, Massey, and Marc Islands</w:t>
            </w:r>
          </w:p>
        </w:tc>
        <w:tc>
          <w:tcPr>
            <w:tcW w:w="1106" w:type="pct"/>
            <w:vAlign w:val="center"/>
          </w:tcPr>
          <w:p w14:paraId="359D0C14" w14:textId="77777777" w:rsidR="00FD4F43" w:rsidRDefault="00FD4F4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At least 19 (2 collared)</w:t>
            </w:r>
          </w:p>
        </w:tc>
        <w:tc>
          <w:tcPr>
            <w:tcW w:w="909" w:type="pct"/>
            <w:vAlign w:val="center"/>
          </w:tcPr>
          <w:p w14:paraId="64E51E53" w14:textId="77777777" w:rsidR="00FD4F43" w:rsidRDefault="00FD4F4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1.6km and 2.5km</w:t>
            </w:r>
          </w:p>
        </w:tc>
        <w:tc>
          <w:tcPr>
            <w:tcW w:w="852" w:type="pct"/>
            <w:vAlign w:val="center"/>
          </w:tcPr>
          <w:p w14:paraId="44C945CC" w14:textId="77777777" w:rsidR="00FD4F43" w:rsidRDefault="00FD4F4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Miller (1995)</w:t>
            </w:r>
          </w:p>
        </w:tc>
      </w:tr>
      <w:tr w:rsidR="00FD4F43" w14:paraId="175E6012" w14:textId="77777777" w:rsidTr="0014647B">
        <w:trPr>
          <w:trHeight w:val="977"/>
        </w:trPr>
        <w:tc>
          <w:tcPr>
            <w:cnfStyle w:val="001000000000" w:firstRow="0" w:lastRow="0" w:firstColumn="1" w:lastColumn="0" w:oddVBand="0" w:evenVBand="0" w:oddHBand="0" w:evenHBand="0" w:firstRowFirstColumn="0" w:firstRowLastColumn="0" w:lastRowFirstColumn="0" w:lastRowLastColumn="0"/>
            <w:tcW w:w="737" w:type="pct"/>
            <w:vAlign w:val="center"/>
          </w:tcPr>
          <w:p w14:paraId="7EC61F7C" w14:textId="77777777" w:rsidR="00FD4F43" w:rsidRPr="0014647B" w:rsidRDefault="00E43A07" w:rsidP="0014647B">
            <w:pPr>
              <w:jc w:val="center"/>
              <w:rPr>
                <w:rFonts w:ascii="Times New Roman" w:hAnsi="Times New Roman" w:cs="Times New Roman"/>
                <w:b w:val="0"/>
                <w:bCs w:val="0"/>
              </w:rPr>
            </w:pPr>
            <w:r w:rsidRPr="0014647B">
              <w:rPr>
                <w:rFonts w:ascii="Times New Roman" w:hAnsi="Times New Roman" w:cs="Times New Roman"/>
                <w:b w:val="0"/>
                <w:bCs w:val="0"/>
              </w:rPr>
              <w:t>Queen Elizabeth Islands</w:t>
            </w:r>
          </w:p>
        </w:tc>
        <w:tc>
          <w:tcPr>
            <w:tcW w:w="1396" w:type="pct"/>
            <w:vAlign w:val="center"/>
          </w:tcPr>
          <w:p w14:paraId="11B2C692" w14:textId="77777777" w:rsidR="00FD4F43"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Vanier, Massey, Marc, Cameron, and Alexander Islands</w:t>
            </w:r>
          </w:p>
        </w:tc>
        <w:tc>
          <w:tcPr>
            <w:tcW w:w="1106" w:type="pct"/>
            <w:vAlign w:val="center"/>
          </w:tcPr>
          <w:p w14:paraId="12787F85" w14:textId="77777777" w:rsidR="00FD4F43" w:rsidRDefault="00DE2229"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152F7">
              <w:rPr>
                <w:rFonts w:ascii="Times New Roman" w:hAnsi="Times New Roman" w:cs="Times New Roman"/>
              </w:rPr>
              <w:t xml:space="preserve"> collared</w:t>
            </w:r>
          </w:p>
        </w:tc>
        <w:tc>
          <w:tcPr>
            <w:tcW w:w="909" w:type="pct"/>
            <w:vAlign w:val="center"/>
          </w:tcPr>
          <w:p w14:paraId="33C0D8CD" w14:textId="5604CBFF" w:rsidR="00FD4F43" w:rsidRDefault="0098542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r w:rsidR="00FD4B4E">
              <w:rPr>
                <w:rFonts w:ascii="Times New Roman" w:hAnsi="Times New Roman" w:cs="Times New Roman"/>
              </w:rPr>
              <w:t>km</w:t>
            </w:r>
            <w:r>
              <w:rPr>
                <w:rFonts w:ascii="Times New Roman" w:hAnsi="Times New Roman" w:cs="Times New Roman"/>
              </w:rPr>
              <w:t xml:space="preserve"> to 4.0km</w:t>
            </w:r>
          </w:p>
        </w:tc>
        <w:tc>
          <w:tcPr>
            <w:tcW w:w="852" w:type="pct"/>
            <w:vAlign w:val="center"/>
          </w:tcPr>
          <w:p w14:paraId="0849EEE4" w14:textId="77777777" w:rsidR="00FD4F43"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Miller (2002)</w:t>
            </w:r>
          </w:p>
        </w:tc>
      </w:tr>
      <w:tr w:rsidR="00FD4F43" w14:paraId="08C87C1E" w14:textId="77777777" w:rsidTr="0014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vAlign w:val="center"/>
          </w:tcPr>
          <w:p w14:paraId="1A9851B5" w14:textId="77777777" w:rsidR="00FD4F43" w:rsidRPr="0014647B" w:rsidRDefault="009D2DB5" w:rsidP="0014647B">
            <w:pPr>
              <w:jc w:val="center"/>
              <w:rPr>
                <w:rFonts w:ascii="Times New Roman" w:hAnsi="Times New Roman" w:cs="Times New Roman"/>
                <w:b w:val="0"/>
                <w:bCs w:val="0"/>
              </w:rPr>
            </w:pPr>
            <w:r w:rsidRPr="0014647B">
              <w:rPr>
                <w:rFonts w:ascii="Times New Roman" w:hAnsi="Times New Roman" w:cs="Times New Roman"/>
                <w:b w:val="0"/>
                <w:bCs w:val="0"/>
              </w:rPr>
              <w:t>Labrador</w:t>
            </w:r>
          </w:p>
        </w:tc>
        <w:tc>
          <w:tcPr>
            <w:tcW w:w="1396" w:type="pct"/>
            <w:vAlign w:val="center"/>
          </w:tcPr>
          <w:p w14:paraId="608344F3" w14:textId="77777777" w:rsidR="00FD4F43" w:rsidRDefault="009D2DB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George Island</w:t>
            </w:r>
          </w:p>
        </w:tc>
        <w:tc>
          <w:tcPr>
            <w:tcW w:w="1106" w:type="pct"/>
            <w:vAlign w:val="center"/>
          </w:tcPr>
          <w:p w14:paraId="26F900F6" w14:textId="77777777" w:rsidR="00FD4F43" w:rsidRDefault="00892A33"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Unknown</w:t>
            </w:r>
            <w:r w:rsidR="008D1615">
              <w:rPr>
                <w:rFonts w:ascii="Times New Roman" w:hAnsi="Times New Roman" w:cs="Times New Roman"/>
              </w:rPr>
              <w:t xml:space="preserve"> (but caribou</w:t>
            </w:r>
            <w:r w:rsidR="00227332">
              <w:rPr>
                <w:rFonts w:ascii="Times New Roman" w:hAnsi="Times New Roman" w:cs="Times New Roman"/>
              </w:rPr>
              <w:t xml:space="preserve"> were observed on George Island)</w:t>
            </w:r>
          </w:p>
        </w:tc>
        <w:tc>
          <w:tcPr>
            <w:tcW w:w="909" w:type="pct"/>
            <w:vAlign w:val="center"/>
          </w:tcPr>
          <w:p w14:paraId="39A6994F" w14:textId="77777777" w:rsidR="00FD4F43" w:rsidRDefault="00B1527B"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9km</w:t>
            </w:r>
          </w:p>
        </w:tc>
        <w:tc>
          <w:tcPr>
            <w:tcW w:w="852" w:type="pct"/>
            <w:vAlign w:val="center"/>
          </w:tcPr>
          <w:p w14:paraId="47545187" w14:textId="77777777" w:rsidR="00FD4F43" w:rsidRDefault="009D2DB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Jeffrey et al. (2007)</w:t>
            </w:r>
          </w:p>
        </w:tc>
      </w:tr>
      <w:tr w:rsidR="00E43A07" w14:paraId="7E1B8B6B" w14:textId="77777777" w:rsidTr="0014647B">
        <w:trPr>
          <w:trHeight w:val="1152"/>
        </w:trPr>
        <w:tc>
          <w:tcPr>
            <w:cnfStyle w:val="001000000000" w:firstRow="0" w:lastRow="0" w:firstColumn="1" w:lastColumn="0" w:oddVBand="0" w:evenVBand="0" w:oddHBand="0" w:evenHBand="0" w:firstRowFirstColumn="0" w:firstRowLastColumn="0" w:lastRowFirstColumn="0" w:lastRowLastColumn="0"/>
            <w:tcW w:w="737" w:type="pct"/>
            <w:vAlign w:val="center"/>
          </w:tcPr>
          <w:p w14:paraId="0E4E36BC" w14:textId="77777777" w:rsidR="00E43A07" w:rsidRPr="0014647B" w:rsidRDefault="00E43A07" w:rsidP="0014647B">
            <w:pPr>
              <w:jc w:val="center"/>
              <w:rPr>
                <w:rFonts w:ascii="Times New Roman" w:hAnsi="Times New Roman" w:cs="Times New Roman"/>
                <w:b w:val="0"/>
                <w:bCs w:val="0"/>
              </w:rPr>
            </w:pPr>
            <w:r w:rsidRPr="0014647B">
              <w:rPr>
                <w:rFonts w:ascii="Times New Roman" w:hAnsi="Times New Roman" w:cs="Times New Roman"/>
                <w:b w:val="0"/>
                <w:bCs w:val="0"/>
              </w:rPr>
              <w:t>Aleutian Islands</w:t>
            </w:r>
          </w:p>
        </w:tc>
        <w:tc>
          <w:tcPr>
            <w:tcW w:w="1396" w:type="pct"/>
            <w:vAlign w:val="center"/>
          </w:tcPr>
          <w:p w14:paraId="699687BC" w14:textId="77777777" w:rsidR="00E43A07"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Adak and </w:t>
            </w:r>
            <w:proofErr w:type="spellStart"/>
            <w:r>
              <w:rPr>
                <w:rFonts w:ascii="Times New Roman" w:hAnsi="Times New Roman" w:cs="Times New Roman"/>
              </w:rPr>
              <w:t>Kagalaska</w:t>
            </w:r>
            <w:proofErr w:type="spellEnd"/>
            <w:r>
              <w:rPr>
                <w:rFonts w:ascii="Times New Roman" w:hAnsi="Times New Roman" w:cs="Times New Roman"/>
              </w:rPr>
              <w:t xml:space="preserve"> Islands</w:t>
            </w:r>
          </w:p>
        </w:tc>
        <w:tc>
          <w:tcPr>
            <w:tcW w:w="1106" w:type="pct"/>
            <w:vAlign w:val="center"/>
          </w:tcPr>
          <w:p w14:paraId="4EE23567" w14:textId="77777777" w:rsidR="00E43A07"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Unknown (but caribou were observed on </w:t>
            </w:r>
            <w:proofErr w:type="spellStart"/>
            <w:r>
              <w:rPr>
                <w:rFonts w:ascii="Times New Roman" w:hAnsi="Times New Roman" w:cs="Times New Roman"/>
              </w:rPr>
              <w:t>Kagalaska</w:t>
            </w:r>
            <w:proofErr w:type="spellEnd"/>
            <w:r>
              <w:rPr>
                <w:rFonts w:ascii="Times New Roman" w:hAnsi="Times New Roman" w:cs="Times New Roman"/>
              </w:rPr>
              <w:t xml:space="preserve"> Island)</w:t>
            </w:r>
          </w:p>
        </w:tc>
        <w:tc>
          <w:tcPr>
            <w:tcW w:w="909" w:type="pct"/>
            <w:vAlign w:val="center"/>
          </w:tcPr>
          <w:p w14:paraId="57277ECB" w14:textId="06D8F7D0" w:rsidR="00E43A07" w:rsidRDefault="00D527DD"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0.4km</w:t>
            </w:r>
          </w:p>
        </w:tc>
        <w:tc>
          <w:tcPr>
            <w:tcW w:w="852" w:type="pct"/>
            <w:vAlign w:val="center"/>
          </w:tcPr>
          <w:p w14:paraId="21380B70" w14:textId="77777777" w:rsidR="00E43A07" w:rsidRDefault="00E43A07" w:rsidP="001464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Ricca</w:t>
            </w:r>
            <w:proofErr w:type="spellEnd"/>
            <w:r>
              <w:rPr>
                <w:rFonts w:ascii="Times New Roman" w:hAnsi="Times New Roman" w:cs="Times New Roman"/>
              </w:rPr>
              <w:t xml:space="preserve"> et al. (2012)</w:t>
            </w:r>
          </w:p>
        </w:tc>
      </w:tr>
      <w:tr w:rsidR="001D2A18" w14:paraId="5F0EE4AA" w14:textId="77777777" w:rsidTr="0014647B">
        <w:trPr>
          <w:cnfStyle w:val="000000100000" w:firstRow="0" w:lastRow="0" w:firstColumn="0" w:lastColumn="0" w:oddVBand="0" w:evenVBand="0" w:oddHBand="1"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737" w:type="pct"/>
            <w:vAlign w:val="center"/>
          </w:tcPr>
          <w:p w14:paraId="01C08FDF" w14:textId="77777777" w:rsidR="001D2A18" w:rsidRPr="0014647B" w:rsidRDefault="001D2A18" w:rsidP="0014647B">
            <w:pPr>
              <w:jc w:val="center"/>
              <w:rPr>
                <w:rFonts w:ascii="Times New Roman" w:hAnsi="Times New Roman" w:cs="Times New Roman"/>
                <w:b w:val="0"/>
                <w:bCs w:val="0"/>
              </w:rPr>
            </w:pPr>
            <w:r w:rsidRPr="0014647B">
              <w:rPr>
                <w:rFonts w:ascii="Times New Roman" w:hAnsi="Times New Roman" w:cs="Times New Roman"/>
                <w:b w:val="0"/>
                <w:bCs w:val="0"/>
              </w:rPr>
              <w:t>Fogo Island</w:t>
            </w:r>
          </w:p>
        </w:tc>
        <w:tc>
          <w:tcPr>
            <w:tcW w:w="1396" w:type="pct"/>
            <w:vAlign w:val="center"/>
          </w:tcPr>
          <w:p w14:paraId="535C0533" w14:textId="2E9B737F" w:rsidR="001D2A18" w:rsidRDefault="00D04FC7"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Fogo, </w:t>
            </w:r>
            <w:r w:rsidR="005E0E8C">
              <w:rPr>
                <w:rFonts w:ascii="Times New Roman" w:hAnsi="Times New Roman" w:cs="Times New Roman"/>
              </w:rPr>
              <w:t>Western Indian</w:t>
            </w:r>
            <w:r>
              <w:rPr>
                <w:rFonts w:ascii="Times New Roman" w:hAnsi="Times New Roman" w:cs="Times New Roman"/>
              </w:rPr>
              <w:t xml:space="preserve">, Eastern Indian, </w:t>
            </w:r>
            <w:proofErr w:type="spellStart"/>
            <w:r>
              <w:rPr>
                <w:rFonts w:ascii="Times New Roman" w:hAnsi="Times New Roman" w:cs="Times New Roman"/>
              </w:rPr>
              <w:t>Blu</w:t>
            </w:r>
            <w:r w:rsidR="00C46DA0">
              <w:rPr>
                <w:rFonts w:ascii="Times New Roman" w:hAnsi="Times New Roman" w:cs="Times New Roman"/>
              </w:rPr>
              <w:t>n</w:t>
            </w:r>
            <w:r>
              <w:rPr>
                <w:rFonts w:ascii="Times New Roman" w:hAnsi="Times New Roman" w:cs="Times New Roman"/>
              </w:rPr>
              <w:t>don’s</w:t>
            </w:r>
            <w:proofErr w:type="spellEnd"/>
            <w:r>
              <w:rPr>
                <w:rFonts w:ascii="Times New Roman" w:hAnsi="Times New Roman" w:cs="Times New Roman"/>
              </w:rPr>
              <w:t xml:space="preserve">, </w:t>
            </w:r>
            <w:r w:rsidR="000330A5">
              <w:rPr>
                <w:rFonts w:ascii="Times New Roman" w:hAnsi="Times New Roman" w:cs="Times New Roman"/>
              </w:rPr>
              <w:t xml:space="preserve">Brother’s, </w:t>
            </w:r>
            <w:r w:rsidR="00D0180D">
              <w:rPr>
                <w:rFonts w:ascii="Times New Roman" w:hAnsi="Times New Roman" w:cs="Times New Roman"/>
              </w:rPr>
              <w:t xml:space="preserve">Kate’s, </w:t>
            </w:r>
            <w:r w:rsidR="00546043">
              <w:rPr>
                <w:rFonts w:ascii="Times New Roman" w:hAnsi="Times New Roman" w:cs="Times New Roman"/>
              </w:rPr>
              <w:t xml:space="preserve">North </w:t>
            </w:r>
            <w:r w:rsidR="00D0180D">
              <w:rPr>
                <w:rFonts w:ascii="Times New Roman" w:hAnsi="Times New Roman" w:cs="Times New Roman"/>
              </w:rPr>
              <w:t xml:space="preserve">Long, </w:t>
            </w:r>
            <w:r w:rsidR="00546043">
              <w:rPr>
                <w:rFonts w:ascii="Times New Roman" w:hAnsi="Times New Roman" w:cs="Times New Roman"/>
              </w:rPr>
              <w:t>and South</w:t>
            </w:r>
            <w:r>
              <w:rPr>
                <w:rFonts w:ascii="Times New Roman" w:hAnsi="Times New Roman" w:cs="Times New Roman"/>
              </w:rPr>
              <w:t xml:space="preserve"> Long Islands</w:t>
            </w:r>
          </w:p>
        </w:tc>
        <w:tc>
          <w:tcPr>
            <w:tcW w:w="1106" w:type="pct"/>
            <w:vAlign w:val="center"/>
          </w:tcPr>
          <w:p w14:paraId="32A9432E" w14:textId="4D5AF5D3" w:rsidR="00C32B77" w:rsidRDefault="008A5D7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collared</w:t>
            </w:r>
            <w:r w:rsidR="00C10112">
              <w:rPr>
                <w:rFonts w:ascii="Times New Roman" w:hAnsi="Times New Roman" w:cs="Times New Roman"/>
              </w:rPr>
              <w:t xml:space="preserve"> individuals </w:t>
            </w:r>
            <w:r w:rsidR="000A40CA">
              <w:rPr>
                <w:rFonts w:ascii="Times New Roman" w:hAnsi="Times New Roman" w:cs="Times New Roman"/>
              </w:rPr>
              <w:t xml:space="preserve">(86 </w:t>
            </w:r>
            <w:r w:rsidR="00C10112">
              <w:rPr>
                <w:rFonts w:ascii="Times New Roman" w:hAnsi="Times New Roman" w:cs="Times New Roman"/>
              </w:rPr>
              <w:t>swimming events)</w:t>
            </w:r>
            <w:r>
              <w:rPr>
                <w:rFonts w:ascii="Times New Roman" w:hAnsi="Times New Roman" w:cs="Times New Roman"/>
              </w:rPr>
              <w:t>;</w:t>
            </w:r>
          </w:p>
          <w:p w14:paraId="0C404F4C" w14:textId="251F0901" w:rsidR="001D2A18" w:rsidRDefault="008A5D75"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1F1E24">
              <w:rPr>
                <w:rFonts w:ascii="Times New Roman" w:hAnsi="Times New Roman" w:cs="Times New Roman"/>
              </w:rPr>
              <w:t xml:space="preserve">visual </w:t>
            </w:r>
            <w:r>
              <w:rPr>
                <w:rFonts w:ascii="Times New Roman" w:hAnsi="Times New Roman" w:cs="Times New Roman"/>
              </w:rPr>
              <w:t>observation of an uncollared individual</w:t>
            </w:r>
          </w:p>
        </w:tc>
        <w:tc>
          <w:tcPr>
            <w:tcW w:w="909" w:type="pct"/>
            <w:vAlign w:val="center"/>
          </w:tcPr>
          <w:p w14:paraId="1A2ED1F5" w14:textId="6CC6D3D1" w:rsidR="001D2A18" w:rsidRDefault="00E71BD2"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w:t>
            </w:r>
            <w:r w:rsidR="0067752B">
              <w:rPr>
                <w:rFonts w:ascii="Times New Roman" w:hAnsi="Times New Roman" w:cs="Times New Roman"/>
              </w:rPr>
              <w:t>1km</w:t>
            </w:r>
          </w:p>
        </w:tc>
        <w:tc>
          <w:tcPr>
            <w:tcW w:w="852" w:type="pct"/>
            <w:vAlign w:val="center"/>
          </w:tcPr>
          <w:p w14:paraId="11395217" w14:textId="21044DBC" w:rsidR="001D2A18" w:rsidRDefault="002A5A67" w:rsidP="0014647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study</w:t>
            </w:r>
            <w:r w:rsidR="0014647B">
              <w:rPr>
                <w:rFonts w:ascii="Times New Roman" w:hAnsi="Times New Roman" w:cs="Times New Roman"/>
              </w:rPr>
              <w:t>.</w:t>
            </w:r>
          </w:p>
        </w:tc>
      </w:tr>
    </w:tbl>
    <w:p w14:paraId="59674352" w14:textId="77777777" w:rsidR="00941651" w:rsidRDefault="00941651">
      <w:pPr>
        <w:rPr>
          <w:rFonts w:ascii="Times New Roman" w:hAnsi="Times New Roman" w:cs="Times New Roman"/>
        </w:rPr>
      </w:pPr>
      <w:r>
        <w:rPr>
          <w:rFonts w:ascii="Times New Roman" w:hAnsi="Times New Roman" w:cs="Times New Roman"/>
        </w:rPr>
        <w:br w:type="page"/>
      </w:r>
    </w:p>
    <w:p w14:paraId="698E7A67" w14:textId="06261BD8" w:rsidR="00CE3B5E" w:rsidRDefault="00941651" w:rsidP="00AC0EC4">
      <w:pPr>
        <w:spacing w:line="480" w:lineRule="auto"/>
        <w:rPr>
          <w:rFonts w:ascii="Times New Roman" w:hAnsi="Times New Roman" w:cs="Times New Roman"/>
        </w:rPr>
      </w:pPr>
      <w:r>
        <w:rPr>
          <w:rFonts w:ascii="Times New Roman" w:hAnsi="Times New Roman" w:cs="Times New Roman"/>
          <w:b/>
          <w:bCs/>
        </w:rPr>
        <w:lastRenderedPageBreak/>
        <w:t xml:space="preserve">Table 2: </w:t>
      </w:r>
      <w:r>
        <w:rPr>
          <w:rFonts w:ascii="Times New Roman" w:hAnsi="Times New Roman" w:cs="Times New Roman"/>
        </w:rPr>
        <w:t>Summary of</w:t>
      </w:r>
      <w:r w:rsidR="00503354">
        <w:rPr>
          <w:rFonts w:ascii="Times New Roman" w:hAnsi="Times New Roman" w:cs="Times New Roman"/>
        </w:rPr>
        <w:t xml:space="preserve"> 86</w:t>
      </w:r>
      <w:r>
        <w:rPr>
          <w:rFonts w:ascii="Times New Roman" w:hAnsi="Times New Roman" w:cs="Times New Roman"/>
        </w:rPr>
        <w:t xml:space="preserve"> inter-island movements for </w:t>
      </w:r>
      <w:r w:rsidR="00631660">
        <w:rPr>
          <w:rFonts w:ascii="Times New Roman" w:hAnsi="Times New Roman" w:cs="Times New Roman"/>
        </w:rPr>
        <w:t xml:space="preserve">three </w:t>
      </w:r>
      <w:r>
        <w:rPr>
          <w:rFonts w:ascii="Times New Roman" w:hAnsi="Times New Roman" w:cs="Times New Roman"/>
        </w:rPr>
        <w:t>individual caribou</w:t>
      </w:r>
      <w:r w:rsidR="00BB2C53">
        <w:rPr>
          <w:rFonts w:ascii="Times New Roman" w:hAnsi="Times New Roman" w:cs="Times New Roman"/>
        </w:rPr>
        <w:t xml:space="preserve"> collared between 2016 and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1292"/>
        <w:gridCol w:w="1292"/>
        <w:gridCol w:w="1292"/>
      </w:tblGrid>
      <w:tr w:rsidR="00B3699C" w14:paraId="2E3CE4AF" w14:textId="77777777" w:rsidTr="004E385D">
        <w:tc>
          <w:tcPr>
            <w:tcW w:w="0" w:type="auto"/>
            <w:tcBorders>
              <w:top w:val="single" w:sz="4" w:space="0" w:color="auto"/>
              <w:bottom w:val="single" w:sz="4" w:space="0" w:color="auto"/>
            </w:tcBorders>
            <w:vAlign w:val="center"/>
          </w:tcPr>
          <w:p w14:paraId="30BBF250" w14:textId="77777777" w:rsidR="00B3699C" w:rsidRDefault="00B3699C" w:rsidP="00673339">
            <w:pPr>
              <w:jc w:val="center"/>
              <w:rPr>
                <w:rFonts w:ascii="Times New Roman" w:hAnsi="Times New Roman" w:cs="Times New Roman"/>
                <w:b/>
                <w:bCs/>
                <w:sz w:val="22"/>
                <w:szCs w:val="22"/>
              </w:rPr>
            </w:pPr>
          </w:p>
        </w:tc>
        <w:tc>
          <w:tcPr>
            <w:tcW w:w="0" w:type="auto"/>
            <w:gridSpan w:val="3"/>
            <w:tcBorders>
              <w:top w:val="single" w:sz="4" w:space="0" w:color="auto"/>
              <w:bottom w:val="single" w:sz="4" w:space="0" w:color="auto"/>
            </w:tcBorders>
            <w:vAlign w:val="center"/>
          </w:tcPr>
          <w:p w14:paraId="40203277" w14:textId="3D65C418" w:rsidR="00B3699C" w:rsidRPr="002578A7" w:rsidRDefault="00B3699C"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Individual</w:t>
            </w:r>
          </w:p>
        </w:tc>
      </w:tr>
      <w:tr w:rsidR="008644F5" w14:paraId="6CE72372" w14:textId="77777777" w:rsidTr="00CC114C">
        <w:tc>
          <w:tcPr>
            <w:tcW w:w="0" w:type="auto"/>
            <w:tcBorders>
              <w:top w:val="single" w:sz="4" w:space="0" w:color="auto"/>
              <w:bottom w:val="single" w:sz="4" w:space="0" w:color="auto"/>
            </w:tcBorders>
            <w:vAlign w:val="center"/>
          </w:tcPr>
          <w:p w14:paraId="19FAA48D" w14:textId="701630CC" w:rsidR="008644F5" w:rsidRPr="00E03720" w:rsidRDefault="0031689E" w:rsidP="00673339">
            <w:pPr>
              <w:jc w:val="center"/>
              <w:rPr>
                <w:rFonts w:ascii="Times New Roman" w:hAnsi="Times New Roman" w:cs="Times New Roman"/>
                <w:b/>
                <w:bCs/>
                <w:sz w:val="22"/>
                <w:szCs w:val="22"/>
              </w:rPr>
            </w:pPr>
            <w:r>
              <w:rPr>
                <w:rFonts w:ascii="Times New Roman" w:hAnsi="Times New Roman" w:cs="Times New Roman"/>
                <w:b/>
                <w:bCs/>
                <w:sz w:val="22"/>
                <w:szCs w:val="22"/>
              </w:rPr>
              <w:t>Movement</w:t>
            </w:r>
          </w:p>
        </w:tc>
        <w:tc>
          <w:tcPr>
            <w:tcW w:w="0" w:type="auto"/>
            <w:tcBorders>
              <w:top w:val="single" w:sz="4" w:space="0" w:color="auto"/>
              <w:bottom w:val="single" w:sz="4" w:space="0" w:color="auto"/>
            </w:tcBorders>
            <w:vAlign w:val="center"/>
          </w:tcPr>
          <w:p w14:paraId="3F87749D" w14:textId="1DDD8187" w:rsidR="008644F5" w:rsidRPr="002578A7" w:rsidRDefault="008644F5"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FO2016011</w:t>
            </w:r>
          </w:p>
        </w:tc>
        <w:tc>
          <w:tcPr>
            <w:tcW w:w="0" w:type="auto"/>
            <w:tcBorders>
              <w:top w:val="single" w:sz="4" w:space="0" w:color="auto"/>
              <w:bottom w:val="single" w:sz="4" w:space="0" w:color="auto"/>
            </w:tcBorders>
            <w:vAlign w:val="center"/>
          </w:tcPr>
          <w:p w14:paraId="4A917823" w14:textId="40EC99CA" w:rsidR="008644F5" w:rsidRPr="002578A7" w:rsidRDefault="008644F5"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FO2017001</w:t>
            </w:r>
          </w:p>
        </w:tc>
        <w:tc>
          <w:tcPr>
            <w:tcW w:w="0" w:type="auto"/>
            <w:tcBorders>
              <w:top w:val="single" w:sz="4" w:space="0" w:color="auto"/>
              <w:bottom w:val="single" w:sz="4" w:space="0" w:color="auto"/>
            </w:tcBorders>
            <w:vAlign w:val="center"/>
          </w:tcPr>
          <w:p w14:paraId="49BAAD08" w14:textId="6C81DA08" w:rsidR="008644F5" w:rsidRPr="002578A7" w:rsidRDefault="008644F5" w:rsidP="00673339">
            <w:pPr>
              <w:jc w:val="center"/>
              <w:rPr>
                <w:rFonts w:ascii="Times New Roman" w:hAnsi="Times New Roman" w:cs="Times New Roman"/>
                <w:b/>
                <w:bCs/>
                <w:sz w:val="22"/>
                <w:szCs w:val="22"/>
              </w:rPr>
            </w:pPr>
            <w:r w:rsidRPr="002578A7">
              <w:rPr>
                <w:rFonts w:ascii="Times New Roman" w:hAnsi="Times New Roman" w:cs="Times New Roman"/>
                <w:b/>
                <w:bCs/>
                <w:sz w:val="22"/>
                <w:szCs w:val="22"/>
              </w:rPr>
              <w:t>FO2017013</w:t>
            </w:r>
          </w:p>
        </w:tc>
      </w:tr>
      <w:tr w:rsidR="00987FE8" w14:paraId="7618294B" w14:textId="77777777" w:rsidTr="00A440B7">
        <w:tc>
          <w:tcPr>
            <w:tcW w:w="0" w:type="auto"/>
            <w:vAlign w:val="center"/>
          </w:tcPr>
          <w:p w14:paraId="4A1532BA" w14:textId="4AD570D5" w:rsidR="00987FE8" w:rsidRPr="00361C14" w:rsidRDefault="00987FE8" w:rsidP="00987FE8">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E. Indian</w:t>
            </w:r>
          </w:p>
        </w:tc>
        <w:tc>
          <w:tcPr>
            <w:tcW w:w="0" w:type="auto"/>
            <w:vAlign w:val="center"/>
          </w:tcPr>
          <w:p w14:paraId="2A47DF37" w14:textId="659EDCC2"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9</w:t>
            </w:r>
          </w:p>
        </w:tc>
        <w:tc>
          <w:tcPr>
            <w:tcW w:w="0" w:type="auto"/>
            <w:vAlign w:val="center"/>
          </w:tcPr>
          <w:p w14:paraId="224B0C10" w14:textId="077238E4"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tcPr>
          <w:p w14:paraId="341A7570" w14:textId="6299ACED" w:rsidR="00987FE8" w:rsidRPr="00E03720" w:rsidRDefault="00987FE8" w:rsidP="00987FE8">
            <w:pPr>
              <w:jc w:val="center"/>
              <w:rPr>
                <w:rFonts w:ascii="Times New Roman" w:hAnsi="Times New Roman" w:cs="Times New Roman"/>
                <w:sz w:val="22"/>
                <w:szCs w:val="22"/>
              </w:rPr>
            </w:pPr>
            <w:r w:rsidRPr="00891DD3">
              <w:rPr>
                <w:rFonts w:ascii="Times New Roman" w:hAnsi="Times New Roman" w:cs="Times New Roman"/>
                <w:sz w:val="22"/>
                <w:szCs w:val="22"/>
              </w:rPr>
              <w:t>–</w:t>
            </w:r>
          </w:p>
        </w:tc>
      </w:tr>
      <w:tr w:rsidR="00987FE8" w14:paraId="244F1B41" w14:textId="77777777" w:rsidTr="00A440B7">
        <w:tc>
          <w:tcPr>
            <w:tcW w:w="0" w:type="auto"/>
            <w:vAlign w:val="center"/>
          </w:tcPr>
          <w:p w14:paraId="3239AD7B" w14:textId="759DABF3" w:rsidR="00987FE8" w:rsidRPr="00361C14" w:rsidRDefault="00987FE8" w:rsidP="00987FE8">
            <w:pPr>
              <w:jc w:val="center"/>
              <w:rPr>
                <w:rFonts w:ascii="Times New Roman" w:hAnsi="Times New Roman" w:cs="Times New Roman"/>
                <w:sz w:val="22"/>
                <w:szCs w:val="22"/>
              </w:rPr>
            </w:pPr>
            <w:r>
              <w:rPr>
                <w:rFonts w:ascii="Times New Roman" w:hAnsi="Times New Roman" w:cs="Times New Roman"/>
                <w:sz w:val="22"/>
                <w:szCs w:val="22"/>
              </w:rPr>
              <w:t xml:space="preserve">E.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W. Indian</w:t>
            </w:r>
          </w:p>
        </w:tc>
        <w:tc>
          <w:tcPr>
            <w:tcW w:w="0" w:type="auto"/>
            <w:vAlign w:val="center"/>
          </w:tcPr>
          <w:p w14:paraId="69C10CD7" w14:textId="33732F9C"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10</w:t>
            </w:r>
          </w:p>
        </w:tc>
        <w:tc>
          <w:tcPr>
            <w:tcW w:w="0" w:type="auto"/>
            <w:vAlign w:val="center"/>
          </w:tcPr>
          <w:p w14:paraId="2E16870C" w14:textId="43FD3807"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3</w:t>
            </w:r>
          </w:p>
        </w:tc>
        <w:tc>
          <w:tcPr>
            <w:tcW w:w="0" w:type="auto"/>
          </w:tcPr>
          <w:p w14:paraId="3147A343" w14:textId="3C8BE686" w:rsidR="00987FE8" w:rsidRPr="00E03720" w:rsidRDefault="00987FE8" w:rsidP="00987FE8">
            <w:pPr>
              <w:jc w:val="center"/>
              <w:rPr>
                <w:rFonts w:ascii="Times New Roman" w:hAnsi="Times New Roman" w:cs="Times New Roman"/>
                <w:sz w:val="22"/>
                <w:szCs w:val="22"/>
              </w:rPr>
            </w:pPr>
            <w:r w:rsidRPr="00891DD3">
              <w:rPr>
                <w:rFonts w:ascii="Times New Roman" w:hAnsi="Times New Roman" w:cs="Times New Roman"/>
                <w:sz w:val="22"/>
                <w:szCs w:val="22"/>
              </w:rPr>
              <w:t>–</w:t>
            </w:r>
          </w:p>
        </w:tc>
      </w:tr>
      <w:tr w:rsidR="008644F5" w14:paraId="548FC899" w14:textId="77777777" w:rsidTr="00CC114C">
        <w:tc>
          <w:tcPr>
            <w:tcW w:w="0" w:type="auto"/>
            <w:vAlign w:val="center"/>
          </w:tcPr>
          <w:p w14:paraId="15B9A4B9" w14:textId="656F01C7" w:rsidR="008644F5" w:rsidRPr="00361C14" w:rsidRDefault="008644F5" w:rsidP="00214C52">
            <w:pPr>
              <w:jc w:val="center"/>
              <w:rPr>
                <w:rFonts w:ascii="Times New Roman" w:hAnsi="Times New Roman" w:cs="Times New Roman"/>
                <w:sz w:val="22"/>
                <w:szCs w:val="22"/>
              </w:rPr>
            </w:pPr>
            <w:r w:rsidRPr="00361C14">
              <w:rPr>
                <w:rFonts w:ascii="Times New Roman" w:hAnsi="Times New Roman" w:cs="Times New Roman"/>
                <w:sz w:val="22"/>
                <w:szCs w:val="22"/>
              </w:rPr>
              <w:t>W. Indian</w:t>
            </w:r>
            <w:r w:rsidR="009B2E52">
              <w:rPr>
                <w:rFonts w:ascii="Times New Roman" w:hAnsi="Times New Roman" w:cs="Times New Roman"/>
                <w:sz w:val="22"/>
                <w:szCs w:val="22"/>
              </w:rPr>
              <w:t xml:space="preserve"> </w:t>
            </w:r>
            <w:r w:rsidR="009B2E52">
              <w:rPr>
                <w:rFonts w:ascii="Times New Roman" w:hAnsi="Times New Roman" w:cs="Times New Roman"/>
                <w:sz w:val="22"/>
                <w:szCs w:val="22"/>
              </w:rPr>
              <w:sym w:font="Symbol" w:char="F0AE"/>
            </w:r>
            <w:r w:rsidR="00A96D0C">
              <w:rPr>
                <w:rFonts w:ascii="Times New Roman" w:hAnsi="Times New Roman" w:cs="Times New Roman"/>
                <w:sz w:val="22"/>
                <w:szCs w:val="22"/>
              </w:rPr>
              <w:t xml:space="preserve"> Brother’s</w:t>
            </w:r>
          </w:p>
        </w:tc>
        <w:tc>
          <w:tcPr>
            <w:tcW w:w="0" w:type="auto"/>
            <w:vAlign w:val="center"/>
          </w:tcPr>
          <w:p w14:paraId="0DF10CD3" w14:textId="070070A6" w:rsidR="008644F5" w:rsidRPr="00E03720" w:rsidRDefault="00C71158"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385B64B" w14:textId="4E849824" w:rsidR="008644F5" w:rsidRPr="00E03720" w:rsidRDefault="00714AE2" w:rsidP="00085CE8">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6BAF4B90" w14:textId="0825A6B4" w:rsidR="008644F5" w:rsidRPr="00E03720" w:rsidRDefault="00C3399E" w:rsidP="00085CE8">
            <w:pPr>
              <w:jc w:val="center"/>
              <w:rPr>
                <w:rFonts w:ascii="Times New Roman" w:hAnsi="Times New Roman" w:cs="Times New Roman"/>
                <w:sz w:val="22"/>
                <w:szCs w:val="22"/>
              </w:rPr>
            </w:pPr>
            <w:r>
              <w:rPr>
                <w:rFonts w:ascii="Times New Roman" w:hAnsi="Times New Roman" w:cs="Times New Roman"/>
                <w:sz w:val="22"/>
                <w:szCs w:val="22"/>
              </w:rPr>
              <w:t>3</w:t>
            </w:r>
          </w:p>
        </w:tc>
      </w:tr>
      <w:tr w:rsidR="008644F5" w14:paraId="292AA6BF" w14:textId="77777777" w:rsidTr="00CC114C">
        <w:tc>
          <w:tcPr>
            <w:tcW w:w="0" w:type="auto"/>
            <w:vAlign w:val="center"/>
          </w:tcPr>
          <w:p w14:paraId="552D78BA" w14:textId="4D68DE46" w:rsidR="008644F5" w:rsidRPr="00361C14" w:rsidRDefault="00464587" w:rsidP="00214C52">
            <w:pPr>
              <w:jc w:val="center"/>
              <w:rPr>
                <w:rFonts w:ascii="Times New Roman" w:hAnsi="Times New Roman" w:cs="Times New Roman"/>
                <w:sz w:val="22"/>
                <w:szCs w:val="22"/>
              </w:rPr>
            </w:pPr>
            <w:r>
              <w:rPr>
                <w:rFonts w:ascii="Times New Roman" w:hAnsi="Times New Roman" w:cs="Times New Roman"/>
                <w:sz w:val="22"/>
                <w:szCs w:val="22"/>
              </w:rPr>
              <w:t>Brother’s</w:t>
            </w:r>
            <w:r w:rsidRPr="00361C14">
              <w:rPr>
                <w:rFonts w:ascii="Times New Roman" w:hAnsi="Times New Roman" w:cs="Times New Roman"/>
                <w:sz w:val="22"/>
                <w:szCs w:val="22"/>
              </w:rPr>
              <w:t xml:space="preserve"> </w:t>
            </w:r>
            <w:r>
              <w:rPr>
                <w:rFonts w:ascii="Times New Roman" w:hAnsi="Times New Roman" w:cs="Times New Roman"/>
                <w:sz w:val="22"/>
                <w:szCs w:val="22"/>
              </w:rPr>
              <w:sym w:font="Symbol" w:char="F0AE"/>
            </w:r>
            <w:r>
              <w:rPr>
                <w:rFonts w:ascii="Times New Roman" w:hAnsi="Times New Roman" w:cs="Times New Roman"/>
                <w:sz w:val="22"/>
                <w:szCs w:val="22"/>
              </w:rPr>
              <w:t xml:space="preserve"> </w:t>
            </w:r>
            <w:r w:rsidR="008644F5" w:rsidRPr="00361C14">
              <w:rPr>
                <w:rFonts w:ascii="Times New Roman" w:hAnsi="Times New Roman" w:cs="Times New Roman"/>
                <w:sz w:val="22"/>
                <w:szCs w:val="22"/>
              </w:rPr>
              <w:t>W. Indian</w:t>
            </w:r>
          </w:p>
        </w:tc>
        <w:tc>
          <w:tcPr>
            <w:tcW w:w="0" w:type="auto"/>
            <w:vAlign w:val="center"/>
          </w:tcPr>
          <w:p w14:paraId="4C7D4A24" w14:textId="4CEF4A3D" w:rsidR="008644F5" w:rsidRPr="00E03720" w:rsidRDefault="00DF2EF6"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D92275C" w14:textId="0EFB01E6" w:rsidR="008644F5" w:rsidRPr="00E03720" w:rsidRDefault="00714AE2" w:rsidP="00085CE8">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6AFCDDEB" w14:textId="1D84BBCF" w:rsidR="008644F5" w:rsidRPr="00E03720" w:rsidRDefault="00C3399E" w:rsidP="00085CE8">
            <w:pPr>
              <w:jc w:val="center"/>
              <w:rPr>
                <w:rFonts w:ascii="Times New Roman" w:hAnsi="Times New Roman" w:cs="Times New Roman"/>
                <w:sz w:val="22"/>
                <w:szCs w:val="22"/>
              </w:rPr>
            </w:pPr>
            <w:r>
              <w:rPr>
                <w:rFonts w:ascii="Times New Roman" w:hAnsi="Times New Roman" w:cs="Times New Roman"/>
                <w:sz w:val="22"/>
                <w:szCs w:val="22"/>
              </w:rPr>
              <w:t>3</w:t>
            </w:r>
          </w:p>
        </w:tc>
      </w:tr>
      <w:tr w:rsidR="00987FE8" w14:paraId="083505A0" w14:textId="77777777" w:rsidTr="001D648C">
        <w:tc>
          <w:tcPr>
            <w:tcW w:w="0" w:type="auto"/>
            <w:vAlign w:val="center"/>
          </w:tcPr>
          <w:p w14:paraId="47FC05A4" w14:textId="7214D60F" w:rsidR="00987FE8" w:rsidRPr="00361C14" w:rsidRDefault="00987FE8" w:rsidP="00987FE8">
            <w:pPr>
              <w:jc w:val="center"/>
              <w:rPr>
                <w:rFonts w:ascii="Times New Roman" w:hAnsi="Times New Roman" w:cs="Times New Roman"/>
                <w:sz w:val="22"/>
                <w:szCs w:val="22"/>
              </w:rPr>
            </w:pPr>
            <w:r w:rsidRPr="00361C14">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w:t>
            </w:r>
            <w:proofErr w:type="spellStart"/>
            <w:r>
              <w:rPr>
                <w:rFonts w:ascii="Times New Roman" w:hAnsi="Times New Roman" w:cs="Times New Roman"/>
                <w:sz w:val="22"/>
                <w:szCs w:val="22"/>
              </w:rPr>
              <w:t>Blundon’s</w:t>
            </w:r>
            <w:proofErr w:type="spellEnd"/>
          </w:p>
        </w:tc>
        <w:tc>
          <w:tcPr>
            <w:tcW w:w="0" w:type="auto"/>
            <w:vAlign w:val="center"/>
          </w:tcPr>
          <w:p w14:paraId="2A713308" w14:textId="10F9419A"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2</w:t>
            </w:r>
          </w:p>
        </w:tc>
        <w:tc>
          <w:tcPr>
            <w:tcW w:w="0" w:type="auto"/>
            <w:vAlign w:val="center"/>
          </w:tcPr>
          <w:p w14:paraId="53BF7433" w14:textId="6D7D8F20"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Pr>
          <w:p w14:paraId="72D9AE81" w14:textId="177DE9C5" w:rsidR="00987FE8" w:rsidRPr="00E03720" w:rsidRDefault="00987FE8" w:rsidP="00987FE8">
            <w:pPr>
              <w:jc w:val="center"/>
              <w:rPr>
                <w:rFonts w:ascii="Times New Roman" w:hAnsi="Times New Roman" w:cs="Times New Roman"/>
                <w:sz w:val="22"/>
                <w:szCs w:val="22"/>
              </w:rPr>
            </w:pPr>
            <w:r w:rsidRPr="00596B1E">
              <w:rPr>
                <w:rFonts w:ascii="Times New Roman" w:hAnsi="Times New Roman" w:cs="Times New Roman"/>
                <w:sz w:val="22"/>
                <w:szCs w:val="22"/>
              </w:rPr>
              <w:t>–</w:t>
            </w:r>
          </w:p>
        </w:tc>
      </w:tr>
      <w:tr w:rsidR="00987FE8" w14:paraId="3F049B96" w14:textId="77777777" w:rsidTr="001D648C">
        <w:tc>
          <w:tcPr>
            <w:tcW w:w="0" w:type="auto"/>
            <w:vAlign w:val="center"/>
          </w:tcPr>
          <w:p w14:paraId="35DFA546" w14:textId="0FD6763D" w:rsidR="00987FE8" w:rsidRPr="00361C14" w:rsidRDefault="00987FE8" w:rsidP="00987FE8">
            <w:pPr>
              <w:jc w:val="center"/>
              <w:rPr>
                <w:rFonts w:ascii="Times New Roman" w:hAnsi="Times New Roman" w:cs="Times New Roman"/>
                <w:sz w:val="22"/>
                <w:szCs w:val="22"/>
              </w:rPr>
            </w:pPr>
            <w:proofErr w:type="spellStart"/>
            <w:r>
              <w:rPr>
                <w:rFonts w:ascii="Times New Roman" w:hAnsi="Times New Roman" w:cs="Times New Roman"/>
                <w:sz w:val="22"/>
                <w:szCs w:val="22"/>
              </w:rPr>
              <w:t>Blundon’s</w:t>
            </w:r>
            <w:proofErr w:type="spellEnd"/>
            <w:r>
              <w:rPr>
                <w:rFonts w:ascii="Times New Roman" w:hAnsi="Times New Roman" w:cs="Times New Roman"/>
                <w:sz w:val="22"/>
                <w:szCs w:val="22"/>
              </w:rPr>
              <w:t xml:space="preserve"> </w:t>
            </w:r>
            <w:r>
              <w:rPr>
                <w:rFonts w:ascii="Times New Roman" w:hAnsi="Times New Roman" w:cs="Times New Roman"/>
                <w:sz w:val="22"/>
                <w:szCs w:val="22"/>
              </w:rPr>
              <w:sym w:font="Symbol" w:char="F0AE"/>
            </w:r>
            <w:r>
              <w:rPr>
                <w:rFonts w:ascii="Times New Roman" w:hAnsi="Times New Roman" w:cs="Times New Roman"/>
                <w:sz w:val="22"/>
                <w:szCs w:val="22"/>
              </w:rPr>
              <w:t xml:space="preserve"> E</w:t>
            </w:r>
            <w:r w:rsidRPr="00361C14">
              <w:rPr>
                <w:rFonts w:ascii="Times New Roman" w:hAnsi="Times New Roman" w:cs="Times New Roman"/>
                <w:sz w:val="22"/>
                <w:szCs w:val="22"/>
              </w:rPr>
              <w:t>. Indian</w:t>
            </w:r>
          </w:p>
        </w:tc>
        <w:tc>
          <w:tcPr>
            <w:tcW w:w="0" w:type="auto"/>
            <w:vAlign w:val="center"/>
          </w:tcPr>
          <w:p w14:paraId="5FD441D3" w14:textId="4FAF3E41" w:rsidR="00987FE8" w:rsidRDefault="00987FE8" w:rsidP="00987FE8">
            <w:pPr>
              <w:jc w:val="center"/>
              <w:rPr>
                <w:rFonts w:ascii="Times New Roman" w:hAnsi="Times New Roman" w:cs="Times New Roman"/>
                <w:sz w:val="22"/>
                <w:szCs w:val="22"/>
              </w:rPr>
            </w:pPr>
            <w:r>
              <w:rPr>
                <w:rFonts w:ascii="Times New Roman" w:hAnsi="Times New Roman" w:cs="Times New Roman"/>
                <w:sz w:val="22"/>
                <w:szCs w:val="22"/>
              </w:rPr>
              <w:t>2</w:t>
            </w:r>
          </w:p>
        </w:tc>
        <w:tc>
          <w:tcPr>
            <w:tcW w:w="0" w:type="auto"/>
            <w:vAlign w:val="center"/>
          </w:tcPr>
          <w:p w14:paraId="6CEE1BDC" w14:textId="04E8ADAC"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Pr>
          <w:p w14:paraId="05AFA975" w14:textId="547DDF9D" w:rsidR="00987FE8" w:rsidRPr="00E03720" w:rsidRDefault="00987FE8" w:rsidP="00987FE8">
            <w:pPr>
              <w:jc w:val="center"/>
              <w:rPr>
                <w:rFonts w:ascii="Times New Roman" w:hAnsi="Times New Roman" w:cs="Times New Roman"/>
                <w:sz w:val="22"/>
                <w:szCs w:val="22"/>
              </w:rPr>
            </w:pPr>
            <w:r w:rsidRPr="00596B1E">
              <w:rPr>
                <w:rFonts w:ascii="Times New Roman" w:hAnsi="Times New Roman" w:cs="Times New Roman"/>
                <w:sz w:val="22"/>
                <w:szCs w:val="22"/>
              </w:rPr>
              <w:t>–</w:t>
            </w:r>
          </w:p>
        </w:tc>
      </w:tr>
      <w:tr w:rsidR="00987FE8" w14:paraId="11D5A248" w14:textId="77777777" w:rsidTr="001D648C">
        <w:trPr>
          <w:trHeight w:val="64"/>
        </w:trPr>
        <w:tc>
          <w:tcPr>
            <w:tcW w:w="0" w:type="auto"/>
            <w:vAlign w:val="center"/>
          </w:tcPr>
          <w:p w14:paraId="7F96648C" w14:textId="46D2EB71" w:rsidR="00987FE8" w:rsidRPr="00361C14" w:rsidRDefault="00987FE8" w:rsidP="00987FE8">
            <w:pPr>
              <w:jc w:val="center"/>
              <w:rPr>
                <w:rFonts w:ascii="Times New Roman" w:hAnsi="Times New Roman" w:cs="Times New Roman"/>
                <w:sz w:val="22"/>
                <w:szCs w:val="22"/>
              </w:rPr>
            </w:pPr>
            <w:r w:rsidRPr="00361C14">
              <w:rPr>
                <w:rFonts w:ascii="Times New Roman" w:hAnsi="Times New Roman" w:cs="Times New Roman"/>
                <w:sz w:val="22"/>
                <w:szCs w:val="22"/>
              </w:rPr>
              <w:t>W. Indian</w:t>
            </w:r>
            <w:r>
              <w:rPr>
                <w:rFonts w:ascii="Times New Roman" w:hAnsi="Times New Roman" w:cs="Times New Roman"/>
                <w:sz w:val="22"/>
                <w:szCs w:val="22"/>
              </w:rPr>
              <w:t xml:space="preserve"> </w:t>
            </w:r>
            <w:r>
              <w:rPr>
                <w:rFonts w:ascii="Times New Roman" w:hAnsi="Times New Roman" w:cs="Times New Roman"/>
                <w:sz w:val="22"/>
                <w:szCs w:val="22"/>
              </w:rPr>
              <w:sym w:font="Symbol" w:char="F0AE"/>
            </w:r>
            <w:r>
              <w:rPr>
                <w:rFonts w:ascii="Times New Roman" w:hAnsi="Times New Roman" w:cs="Times New Roman"/>
                <w:sz w:val="22"/>
                <w:szCs w:val="22"/>
              </w:rPr>
              <w:t xml:space="preserve"> Fogo</w:t>
            </w:r>
          </w:p>
        </w:tc>
        <w:tc>
          <w:tcPr>
            <w:tcW w:w="0" w:type="auto"/>
            <w:vAlign w:val="center"/>
          </w:tcPr>
          <w:p w14:paraId="479C3DC1" w14:textId="393505E7"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4FF9E85C" w14:textId="365C220B" w:rsidR="00987FE8" w:rsidRPr="00E03720" w:rsidRDefault="00987FE8" w:rsidP="00987FE8">
            <w:pPr>
              <w:jc w:val="center"/>
              <w:rPr>
                <w:rFonts w:ascii="Times New Roman" w:hAnsi="Times New Roman" w:cs="Times New Roman"/>
                <w:sz w:val="22"/>
                <w:szCs w:val="22"/>
              </w:rPr>
            </w:pPr>
            <w:r>
              <w:rPr>
                <w:rFonts w:ascii="Times New Roman" w:hAnsi="Times New Roman" w:cs="Times New Roman"/>
                <w:sz w:val="22"/>
                <w:szCs w:val="22"/>
              </w:rPr>
              <w:t>6</w:t>
            </w:r>
          </w:p>
        </w:tc>
        <w:tc>
          <w:tcPr>
            <w:tcW w:w="0" w:type="auto"/>
          </w:tcPr>
          <w:p w14:paraId="4153E3B2" w14:textId="7BF87AF3" w:rsidR="00987FE8" w:rsidRPr="00E03720" w:rsidRDefault="00987FE8" w:rsidP="00987FE8">
            <w:pPr>
              <w:jc w:val="center"/>
              <w:rPr>
                <w:rFonts w:ascii="Times New Roman" w:hAnsi="Times New Roman" w:cs="Times New Roman"/>
                <w:sz w:val="22"/>
                <w:szCs w:val="22"/>
              </w:rPr>
            </w:pPr>
            <w:r w:rsidRPr="00596B1E">
              <w:rPr>
                <w:rFonts w:ascii="Times New Roman" w:hAnsi="Times New Roman" w:cs="Times New Roman"/>
                <w:sz w:val="22"/>
                <w:szCs w:val="22"/>
              </w:rPr>
              <w:t>–</w:t>
            </w:r>
          </w:p>
        </w:tc>
      </w:tr>
      <w:tr w:rsidR="008644F5" w14:paraId="60B16F7B" w14:textId="77777777" w:rsidTr="00CC114C">
        <w:tc>
          <w:tcPr>
            <w:tcW w:w="0" w:type="auto"/>
            <w:vAlign w:val="center"/>
          </w:tcPr>
          <w:p w14:paraId="66B265DC" w14:textId="18A96077" w:rsidR="008644F5" w:rsidRPr="00361C14" w:rsidRDefault="006800B1" w:rsidP="009864C1">
            <w:pPr>
              <w:jc w:val="center"/>
              <w:rPr>
                <w:rFonts w:ascii="Times New Roman" w:hAnsi="Times New Roman" w:cs="Times New Roman"/>
                <w:sz w:val="22"/>
                <w:szCs w:val="22"/>
              </w:rPr>
            </w:pPr>
            <w:r>
              <w:rPr>
                <w:rFonts w:ascii="Times New Roman" w:hAnsi="Times New Roman" w:cs="Times New Roman"/>
                <w:sz w:val="22"/>
                <w:szCs w:val="22"/>
              </w:rPr>
              <w:t xml:space="preserve">Fogo </w:t>
            </w:r>
            <w:r w:rsidR="008C633D">
              <w:rPr>
                <w:rFonts w:ascii="Times New Roman" w:hAnsi="Times New Roman" w:cs="Times New Roman"/>
                <w:sz w:val="22"/>
                <w:szCs w:val="22"/>
              </w:rPr>
              <w:sym w:font="Symbol" w:char="F0AE"/>
            </w:r>
            <w:r w:rsidR="00524A8C">
              <w:rPr>
                <w:rFonts w:ascii="Times New Roman" w:hAnsi="Times New Roman" w:cs="Times New Roman"/>
                <w:sz w:val="22"/>
                <w:szCs w:val="22"/>
              </w:rPr>
              <w:t xml:space="preserve"> </w:t>
            </w:r>
            <w:r w:rsidR="008644F5" w:rsidRPr="00361C14">
              <w:rPr>
                <w:rFonts w:ascii="Times New Roman" w:hAnsi="Times New Roman" w:cs="Times New Roman"/>
                <w:sz w:val="22"/>
                <w:szCs w:val="22"/>
              </w:rPr>
              <w:t>W. Indian</w:t>
            </w:r>
          </w:p>
        </w:tc>
        <w:tc>
          <w:tcPr>
            <w:tcW w:w="0" w:type="auto"/>
            <w:vAlign w:val="center"/>
          </w:tcPr>
          <w:p w14:paraId="64FAA587" w14:textId="42304EE7" w:rsidR="008644F5" w:rsidRPr="00E03720" w:rsidRDefault="000B30D6"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EAD0880" w14:textId="18F4DE13" w:rsidR="008644F5" w:rsidRPr="00E03720" w:rsidRDefault="0024506B" w:rsidP="00085CE8">
            <w:pPr>
              <w:jc w:val="center"/>
              <w:rPr>
                <w:rFonts w:ascii="Times New Roman" w:hAnsi="Times New Roman" w:cs="Times New Roman"/>
                <w:sz w:val="22"/>
                <w:szCs w:val="22"/>
              </w:rPr>
            </w:pPr>
            <w:r>
              <w:rPr>
                <w:rFonts w:ascii="Times New Roman" w:hAnsi="Times New Roman" w:cs="Times New Roman"/>
                <w:sz w:val="22"/>
                <w:szCs w:val="22"/>
              </w:rPr>
              <w:t>5</w:t>
            </w:r>
          </w:p>
        </w:tc>
        <w:tc>
          <w:tcPr>
            <w:tcW w:w="0" w:type="auto"/>
            <w:vAlign w:val="center"/>
          </w:tcPr>
          <w:p w14:paraId="4F2C1C3F" w14:textId="763B5F62" w:rsidR="008644F5" w:rsidRPr="00E03720" w:rsidRDefault="00213D78" w:rsidP="00085CE8">
            <w:pPr>
              <w:jc w:val="center"/>
              <w:rPr>
                <w:rFonts w:ascii="Times New Roman" w:hAnsi="Times New Roman" w:cs="Times New Roman"/>
                <w:sz w:val="22"/>
                <w:szCs w:val="22"/>
              </w:rPr>
            </w:pPr>
            <w:r>
              <w:rPr>
                <w:rFonts w:ascii="Times New Roman" w:hAnsi="Times New Roman" w:cs="Times New Roman"/>
                <w:sz w:val="22"/>
                <w:szCs w:val="22"/>
              </w:rPr>
              <w:t>1</w:t>
            </w:r>
          </w:p>
        </w:tc>
      </w:tr>
      <w:tr w:rsidR="00FA5903" w14:paraId="492B0DF2" w14:textId="77777777" w:rsidTr="00CC114C">
        <w:tc>
          <w:tcPr>
            <w:tcW w:w="0" w:type="auto"/>
            <w:vAlign w:val="center"/>
          </w:tcPr>
          <w:p w14:paraId="629A7EA8" w14:textId="3B8CDD76" w:rsidR="00FA5903" w:rsidRDefault="00D02872" w:rsidP="009864C1">
            <w:pPr>
              <w:jc w:val="center"/>
              <w:rPr>
                <w:rFonts w:ascii="Times New Roman" w:hAnsi="Times New Roman" w:cs="Times New Roman"/>
                <w:sz w:val="22"/>
                <w:szCs w:val="22"/>
              </w:rPr>
            </w:pPr>
            <w:r>
              <w:rPr>
                <w:rFonts w:ascii="Times New Roman" w:hAnsi="Times New Roman" w:cs="Times New Roman"/>
                <w:sz w:val="22"/>
                <w:szCs w:val="22"/>
              </w:rPr>
              <w:t xml:space="preserve">North Long </w:t>
            </w:r>
            <w:r>
              <w:rPr>
                <w:rFonts w:ascii="Times New Roman" w:hAnsi="Times New Roman" w:cs="Times New Roman"/>
                <w:sz w:val="22"/>
                <w:szCs w:val="22"/>
              </w:rPr>
              <w:sym w:font="Symbol" w:char="F0AE"/>
            </w:r>
            <w:r>
              <w:rPr>
                <w:rFonts w:ascii="Times New Roman" w:hAnsi="Times New Roman" w:cs="Times New Roman"/>
                <w:sz w:val="22"/>
                <w:szCs w:val="22"/>
              </w:rPr>
              <w:t xml:space="preserve"> W. Indian</w:t>
            </w:r>
          </w:p>
        </w:tc>
        <w:tc>
          <w:tcPr>
            <w:tcW w:w="0" w:type="auto"/>
            <w:vAlign w:val="center"/>
          </w:tcPr>
          <w:p w14:paraId="5BF9E24C" w14:textId="74714EE2" w:rsidR="00FA5903" w:rsidRDefault="00772B5B"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1C6B73B3" w14:textId="56E283EC" w:rsidR="00FA5903" w:rsidRPr="00E03720" w:rsidRDefault="00BE2578" w:rsidP="00085CE8">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vAlign w:val="center"/>
          </w:tcPr>
          <w:p w14:paraId="614257B1" w14:textId="38249A89" w:rsidR="00FA5903" w:rsidRPr="00E03720" w:rsidRDefault="00810E86" w:rsidP="00085CE8">
            <w:pPr>
              <w:jc w:val="center"/>
              <w:rPr>
                <w:rFonts w:ascii="Times New Roman" w:hAnsi="Times New Roman" w:cs="Times New Roman"/>
                <w:sz w:val="22"/>
                <w:szCs w:val="22"/>
              </w:rPr>
            </w:pPr>
            <w:r>
              <w:rPr>
                <w:rFonts w:ascii="Times New Roman" w:hAnsi="Times New Roman" w:cs="Times New Roman"/>
                <w:sz w:val="22"/>
                <w:szCs w:val="22"/>
              </w:rPr>
              <w:t>1</w:t>
            </w:r>
          </w:p>
        </w:tc>
      </w:tr>
      <w:tr w:rsidR="00FA5903" w14:paraId="2BB6E9B9" w14:textId="77777777" w:rsidTr="00CC114C">
        <w:tc>
          <w:tcPr>
            <w:tcW w:w="0" w:type="auto"/>
            <w:vAlign w:val="center"/>
          </w:tcPr>
          <w:p w14:paraId="7E4CE4B6" w14:textId="6812D0CE" w:rsidR="00FA5903" w:rsidRDefault="003438CC" w:rsidP="009864C1">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North Long</w:t>
            </w:r>
          </w:p>
        </w:tc>
        <w:tc>
          <w:tcPr>
            <w:tcW w:w="0" w:type="auto"/>
            <w:vAlign w:val="center"/>
          </w:tcPr>
          <w:p w14:paraId="66EF2076" w14:textId="39EC3607" w:rsidR="00FA5903" w:rsidRDefault="00772B5B" w:rsidP="00214C52">
            <w:pPr>
              <w:jc w:val="center"/>
              <w:rPr>
                <w:rFonts w:ascii="Times New Roman" w:hAnsi="Times New Roman" w:cs="Times New Roman"/>
                <w:sz w:val="22"/>
                <w:szCs w:val="22"/>
              </w:rPr>
            </w:pPr>
            <w:r>
              <w:rPr>
                <w:rFonts w:ascii="Times New Roman" w:hAnsi="Times New Roman" w:cs="Times New Roman"/>
                <w:sz w:val="22"/>
                <w:szCs w:val="22"/>
              </w:rPr>
              <w:t>1</w:t>
            </w:r>
          </w:p>
        </w:tc>
        <w:tc>
          <w:tcPr>
            <w:tcW w:w="0" w:type="auto"/>
            <w:vAlign w:val="center"/>
          </w:tcPr>
          <w:p w14:paraId="7EBD42ED" w14:textId="37EB3F27" w:rsidR="00FA5903" w:rsidRPr="00E03720" w:rsidRDefault="00BE2578" w:rsidP="00085CE8">
            <w:pPr>
              <w:jc w:val="center"/>
              <w:rPr>
                <w:rFonts w:ascii="Times New Roman" w:hAnsi="Times New Roman" w:cs="Times New Roman"/>
                <w:sz w:val="22"/>
                <w:szCs w:val="22"/>
              </w:rPr>
            </w:pPr>
            <w:r>
              <w:rPr>
                <w:rFonts w:ascii="Times New Roman" w:hAnsi="Times New Roman" w:cs="Times New Roman"/>
                <w:sz w:val="22"/>
                <w:szCs w:val="22"/>
              </w:rPr>
              <w:t>4</w:t>
            </w:r>
          </w:p>
        </w:tc>
        <w:tc>
          <w:tcPr>
            <w:tcW w:w="0" w:type="auto"/>
            <w:vAlign w:val="center"/>
          </w:tcPr>
          <w:p w14:paraId="3DBD8C2A" w14:textId="64F8CEDB" w:rsidR="00FA5903" w:rsidRPr="00E03720" w:rsidRDefault="00810E86" w:rsidP="00085CE8">
            <w:pPr>
              <w:jc w:val="center"/>
              <w:rPr>
                <w:rFonts w:ascii="Times New Roman" w:hAnsi="Times New Roman" w:cs="Times New Roman"/>
                <w:sz w:val="22"/>
                <w:szCs w:val="22"/>
              </w:rPr>
            </w:pPr>
            <w:r>
              <w:rPr>
                <w:rFonts w:ascii="Times New Roman" w:hAnsi="Times New Roman" w:cs="Times New Roman"/>
                <w:sz w:val="22"/>
                <w:szCs w:val="22"/>
              </w:rPr>
              <w:t>1</w:t>
            </w:r>
          </w:p>
        </w:tc>
      </w:tr>
      <w:tr w:rsidR="00FA5903" w14:paraId="6B1281A1" w14:textId="77777777" w:rsidTr="00CC114C">
        <w:tc>
          <w:tcPr>
            <w:tcW w:w="0" w:type="auto"/>
            <w:vAlign w:val="center"/>
          </w:tcPr>
          <w:p w14:paraId="15F2CA58" w14:textId="4435E83E" w:rsidR="00FA5903" w:rsidRDefault="002C19B5" w:rsidP="009864C1">
            <w:pPr>
              <w:jc w:val="center"/>
              <w:rPr>
                <w:rFonts w:ascii="Times New Roman" w:hAnsi="Times New Roman" w:cs="Times New Roman"/>
                <w:sz w:val="22"/>
                <w:szCs w:val="22"/>
              </w:rPr>
            </w:pPr>
            <w:r>
              <w:rPr>
                <w:rFonts w:ascii="Times New Roman" w:hAnsi="Times New Roman" w:cs="Times New Roman"/>
                <w:sz w:val="22"/>
                <w:szCs w:val="22"/>
              </w:rPr>
              <w:t xml:space="preserve">South Long </w:t>
            </w:r>
            <w:r w:rsidR="00635389">
              <w:rPr>
                <w:rFonts w:ascii="Times New Roman" w:hAnsi="Times New Roman" w:cs="Times New Roman"/>
                <w:sz w:val="22"/>
                <w:szCs w:val="22"/>
              </w:rPr>
              <w:sym w:font="Symbol" w:char="F0AE"/>
            </w:r>
            <w:r w:rsidR="00635389">
              <w:rPr>
                <w:rFonts w:ascii="Times New Roman" w:hAnsi="Times New Roman" w:cs="Times New Roman"/>
                <w:sz w:val="22"/>
                <w:szCs w:val="22"/>
              </w:rPr>
              <w:t xml:space="preserve"> </w:t>
            </w:r>
            <w:r>
              <w:rPr>
                <w:rFonts w:ascii="Times New Roman" w:hAnsi="Times New Roman" w:cs="Times New Roman"/>
                <w:sz w:val="22"/>
                <w:szCs w:val="22"/>
              </w:rPr>
              <w:t>W. Indian</w:t>
            </w:r>
          </w:p>
        </w:tc>
        <w:tc>
          <w:tcPr>
            <w:tcW w:w="0" w:type="auto"/>
            <w:vAlign w:val="center"/>
          </w:tcPr>
          <w:p w14:paraId="1E494380" w14:textId="3B4F3700" w:rsidR="00FA5903" w:rsidRDefault="0004003A" w:rsidP="00214C52">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7BAF3B72" w14:textId="11170609" w:rsidR="00FA5903" w:rsidRPr="00E03720" w:rsidRDefault="0004003A" w:rsidP="00085CE8">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0C887C3A" w14:textId="0C44DA3E" w:rsidR="00FA5903" w:rsidRPr="00E03720" w:rsidRDefault="00FE1CF3" w:rsidP="00085CE8">
            <w:pPr>
              <w:jc w:val="center"/>
              <w:rPr>
                <w:rFonts w:ascii="Times New Roman" w:hAnsi="Times New Roman" w:cs="Times New Roman"/>
                <w:sz w:val="22"/>
                <w:szCs w:val="22"/>
              </w:rPr>
            </w:pPr>
            <w:r>
              <w:rPr>
                <w:rFonts w:ascii="Times New Roman" w:hAnsi="Times New Roman" w:cs="Times New Roman"/>
                <w:sz w:val="22"/>
                <w:szCs w:val="22"/>
              </w:rPr>
              <w:t>8</w:t>
            </w:r>
          </w:p>
        </w:tc>
      </w:tr>
      <w:tr w:rsidR="00FB3BD6" w14:paraId="30B1FAC0" w14:textId="77777777" w:rsidTr="00CC114C">
        <w:tc>
          <w:tcPr>
            <w:tcW w:w="0" w:type="auto"/>
            <w:vAlign w:val="center"/>
          </w:tcPr>
          <w:p w14:paraId="3FC9C96F" w14:textId="54336B70" w:rsidR="00FB3BD6" w:rsidRDefault="00FB3BD6" w:rsidP="00FB3BD6">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South Long</w:t>
            </w:r>
          </w:p>
        </w:tc>
        <w:tc>
          <w:tcPr>
            <w:tcW w:w="0" w:type="auto"/>
            <w:vAlign w:val="center"/>
          </w:tcPr>
          <w:p w14:paraId="3B41849C" w14:textId="3EE5B2E4" w:rsidR="00FB3BD6" w:rsidRDefault="00FB3BD6" w:rsidP="00FB3BD6">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5B8933FB" w14:textId="0D0CB809" w:rsidR="00FB3BD6" w:rsidRPr="00E03720" w:rsidRDefault="00FB3BD6" w:rsidP="00FB3BD6">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399BFFD2" w14:textId="48754401" w:rsidR="00FB3BD6" w:rsidRPr="00E03720" w:rsidRDefault="00FB3BD6" w:rsidP="00FB3BD6">
            <w:pPr>
              <w:jc w:val="center"/>
              <w:rPr>
                <w:rFonts w:ascii="Times New Roman" w:hAnsi="Times New Roman" w:cs="Times New Roman"/>
                <w:sz w:val="22"/>
                <w:szCs w:val="22"/>
              </w:rPr>
            </w:pPr>
            <w:r>
              <w:rPr>
                <w:rFonts w:ascii="Times New Roman" w:hAnsi="Times New Roman" w:cs="Times New Roman"/>
                <w:sz w:val="22"/>
                <w:szCs w:val="22"/>
              </w:rPr>
              <w:t>8</w:t>
            </w:r>
          </w:p>
        </w:tc>
      </w:tr>
      <w:tr w:rsidR="002B4439" w14:paraId="268907BD" w14:textId="77777777" w:rsidTr="004A2453">
        <w:tc>
          <w:tcPr>
            <w:tcW w:w="0" w:type="auto"/>
            <w:vAlign w:val="center"/>
          </w:tcPr>
          <w:p w14:paraId="5FF23BD5" w14:textId="0D6B0574" w:rsidR="002B4439" w:rsidRDefault="002B4439" w:rsidP="002B4439">
            <w:pPr>
              <w:jc w:val="center"/>
              <w:rPr>
                <w:rFonts w:ascii="Times New Roman" w:hAnsi="Times New Roman" w:cs="Times New Roman"/>
                <w:sz w:val="22"/>
                <w:szCs w:val="22"/>
              </w:rPr>
            </w:pPr>
            <w:r>
              <w:rPr>
                <w:rFonts w:ascii="Times New Roman" w:hAnsi="Times New Roman" w:cs="Times New Roman"/>
                <w:sz w:val="22"/>
                <w:szCs w:val="22"/>
              </w:rPr>
              <w:t xml:space="preserve">Kate’s </w:t>
            </w:r>
            <w:r>
              <w:rPr>
                <w:rFonts w:ascii="Times New Roman" w:hAnsi="Times New Roman" w:cs="Times New Roman"/>
                <w:sz w:val="22"/>
                <w:szCs w:val="22"/>
              </w:rPr>
              <w:sym w:font="Symbol" w:char="F0AE"/>
            </w:r>
            <w:r>
              <w:rPr>
                <w:rFonts w:ascii="Times New Roman" w:hAnsi="Times New Roman" w:cs="Times New Roman"/>
                <w:sz w:val="22"/>
                <w:szCs w:val="22"/>
              </w:rPr>
              <w:t xml:space="preserve"> W. Indian</w:t>
            </w:r>
          </w:p>
        </w:tc>
        <w:tc>
          <w:tcPr>
            <w:tcW w:w="0" w:type="auto"/>
            <w:vAlign w:val="center"/>
          </w:tcPr>
          <w:p w14:paraId="6AEE36EA" w14:textId="07F476A2" w:rsidR="002B4439"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4FBD955C" w14:textId="4877D841"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vAlign w:val="center"/>
          </w:tcPr>
          <w:p w14:paraId="3717C90F" w14:textId="073AF1B3"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2</w:t>
            </w:r>
          </w:p>
        </w:tc>
      </w:tr>
      <w:tr w:rsidR="002B4439" w14:paraId="48AA3B6A" w14:textId="77777777" w:rsidTr="004A2453">
        <w:tc>
          <w:tcPr>
            <w:tcW w:w="0" w:type="auto"/>
            <w:tcBorders>
              <w:bottom w:val="single" w:sz="2" w:space="0" w:color="000000"/>
            </w:tcBorders>
            <w:vAlign w:val="center"/>
          </w:tcPr>
          <w:p w14:paraId="35DCE6AB" w14:textId="5DEC69CB" w:rsidR="002B4439" w:rsidRPr="00361C14" w:rsidRDefault="002B4439" w:rsidP="002B4439">
            <w:pPr>
              <w:jc w:val="center"/>
              <w:rPr>
                <w:rFonts w:ascii="Times New Roman" w:hAnsi="Times New Roman" w:cs="Times New Roman"/>
                <w:sz w:val="22"/>
                <w:szCs w:val="22"/>
              </w:rPr>
            </w:pPr>
            <w:r>
              <w:rPr>
                <w:rFonts w:ascii="Times New Roman" w:hAnsi="Times New Roman" w:cs="Times New Roman"/>
                <w:sz w:val="22"/>
                <w:szCs w:val="22"/>
              </w:rPr>
              <w:t xml:space="preserve">W. Indian </w:t>
            </w:r>
            <w:r>
              <w:rPr>
                <w:rFonts w:ascii="Times New Roman" w:hAnsi="Times New Roman" w:cs="Times New Roman"/>
                <w:sz w:val="22"/>
                <w:szCs w:val="22"/>
              </w:rPr>
              <w:sym w:font="Symbol" w:char="F0AE"/>
            </w:r>
            <w:r>
              <w:rPr>
                <w:rFonts w:ascii="Times New Roman" w:hAnsi="Times New Roman" w:cs="Times New Roman"/>
                <w:sz w:val="22"/>
                <w:szCs w:val="22"/>
              </w:rPr>
              <w:t xml:space="preserve"> Kate’s</w:t>
            </w:r>
          </w:p>
        </w:tc>
        <w:tc>
          <w:tcPr>
            <w:tcW w:w="0" w:type="auto"/>
            <w:tcBorders>
              <w:bottom w:val="single" w:sz="2" w:space="0" w:color="000000"/>
            </w:tcBorders>
            <w:vAlign w:val="center"/>
          </w:tcPr>
          <w:p w14:paraId="7689FFFA" w14:textId="68C7CB87"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Borders>
              <w:bottom w:val="single" w:sz="2" w:space="0" w:color="000000"/>
            </w:tcBorders>
            <w:vAlign w:val="center"/>
          </w:tcPr>
          <w:p w14:paraId="272E17DA" w14:textId="53D7E916"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w:t>
            </w:r>
          </w:p>
        </w:tc>
        <w:tc>
          <w:tcPr>
            <w:tcW w:w="0" w:type="auto"/>
            <w:tcBorders>
              <w:bottom w:val="single" w:sz="2" w:space="0" w:color="000000"/>
            </w:tcBorders>
            <w:vAlign w:val="center"/>
          </w:tcPr>
          <w:p w14:paraId="2E55CDC1" w14:textId="7B5705DD" w:rsidR="002B4439" w:rsidRPr="00E03720" w:rsidRDefault="002B4439" w:rsidP="002B4439">
            <w:pPr>
              <w:jc w:val="center"/>
              <w:rPr>
                <w:rFonts w:ascii="Times New Roman" w:hAnsi="Times New Roman" w:cs="Times New Roman"/>
                <w:sz w:val="22"/>
                <w:szCs w:val="22"/>
              </w:rPr>
            </w:pPr>
            <w:r>
              <w:rPr>
                <w:rFonts w:ascii="Times New Roman" w:hAnsi="Times New Roman" w:cs="Times New Roman"/>
                <w:sz w:val="22"/>
                <w:szCs w:val="22"/>
              </w:rPr>
              <w:t>2</w:t>
            </w:r>
          </w:p>
        </w:tc>
      </w:tr>
      <w:tr w:rsidR="002B4439" w14:paraId="0A0ECAE2" w14:textId="77777777" w:rsidTr="004A2453">
        <w:tc>
          <w:tcPr>
            <w:tcW w:w="0" w:type="auto"/>
            <w:tcBorders>
              <w:top w:val="single" w:sz="2" w:space="0" w:color="000000"/>
              <w:bottom w:val="single" w:sz="4" w:space="0" w:color="auto"/>
            </w:tcBorders>
            <w:vAlign w:val="center"/>
          </w:tcPr>
          <w:p w14:paraId="012392FD" w14:textId="7CF005E8" w:rsidR="002B4439" w:rsidRPr="00361C14" w:rsidRDefault="002B4439" w:rsidP="002B4439">
            <w:pPr>
              <w:jc w:val="center"/>
              <w:rPr>
                <w:rFonts w:ascii="Times New Roman" w:hAnsi="Times New Roman" w:cs="Times New Roman"/>
                <w:sz w:val="22"/>
                <w:szCs w:val="22"/>
              </w:rPr>
            </w:pPr>
            <w:r w:rsidRPr="00361C14">
              <w:rPr>
                <w:rFonts w:ascii="Times New Roman" w:hAnsi="Times New Roman" w:cs="Times New Roman"/>
                <w:sz w:val="22"/>
                <w:szCs w:val="22"/>
              </w:rPr>
              <w:t>Number of inter-island movements</w:t>
            </w:r>
          </w:p>
        </w:tc>
        <w:tc>
          <w:tcPr>
            <w:tcW w:w="0" w:type="auto"/>
            <w:tcBorders>
              <w:top w:val="single" w:sz="2" w:space="0" w:color="000000"/>
              <w:bottom w:val="single" w:sz="4" w:space="0" w:color="auto"/>
            </w:tcBorders>
            <w:vAlign w:val="center"/>
          </w:tcPr>
          <w:p w14:paraId="4CCAA25E" w14:textId="03C7140B" w:rsidR="002B4439" w:rsidRPr="00E03720" w:rsidRDefault="009A41D9" w:rsidP="002B4439">
            <w:pPr>
              <w:jc w:val="center"/>
              <w:rPr>
                <w:rFonts w:ascii="Times New Roman" w:hAnsi="Times New Roman" w:cs="Times New Roman"/>
                <w:sz w:val="22"/>
                <w:szCs w:val="22"/>
              </w:rPr>
            </w:pPr>
            <w:r>
              <w:rPr>
                <w:rFonts w:ascii="Times New Roman" w:hAnsi="Times New Roman" w:cs="Times New Roman"/>
                <w:sz w:val="22"/>
                <w:szCs w:val="22"/>
              </w:rPr>
              <w:t>29</w:t>
            </w:r>
          </w:p>
        </w:tc>
        <w:tc>
          <w:tcPr>
            <w:tcW w:w="0" w:type="auto"/>
            <w:tcBorders>
              <w:top w:val="single" w:sz="2" w:space="0" w:color="000000"/>
              <w:bottom w:val="single" w:sz="4" w:space="0" w:color="auto"/>
            </w:tcBorders>
            <w:vAlign w:val="center"/>
          </w:tcPr>
          <w:p w14:paraId="14C3BB4E" w14:textId="1DC12987" w:rsidR="002B4439" w:rsidRPr="00E03720" w:rsidRDefault="00117292" w:rsidP="002B4439">
            <w:pPr>
              <w:jc w:val="center"/>
              <w:rPr>
                <w:rFonts w:ascii="Times New Roman" w:hAnsi="Times New Roman" w:cs="Times New Roman"/>
                <w:sz w:val="22"/>
                <w:szCs w:val="22"/>
              </w:rPr>
            </w:pPr>
            <w:r>
              <w:rPr>
                <w:rFonts w:ascii="Times New Roman" w:hAnsi="Times New Roman" w:cs="Times New Roman"/>
                <w:sz w:val="22"/>
                <w:szCs w:val="22"/>
              </w:rPr>
              <w:t>28</w:t>
            </w:r>
          </w:p>
        </w:tc>
        <w:tc>
          <w:tcPr>
            <w:tcW w:w="0" w:type="auto"/>
            <w:tcBorders>
              <w:top w:val="single" w:sz="2" w:space="0" w:color="000000"/>
              <w:bottom w:val="single" w:sz="4" w:space="0" w:color="auto"/>
            </w:tcBorders>
            <w:vAlign w:val="center"/>
          </w:tcPr>
          <w:p w14:paraId="33F56565" w14:textId="7395AF52" w:rsidR="002B4439" w:rsidRPr="00E03720" w:rsidRDefault="00C61B6D" w:rsidP="002B4439">
            <w:pPr>
              <w:jc w:val="center"/>
              <w:rPr>
                <w:rFonts w:ascii="Times New Roman" w:hAnsi="Times New Roman" w:cs="Times New Roman"/>
                <w:sz w:val="22"/>
                <w:szCs w:val="22"/>
              </w:rPr>
            </w:pPr>
            <w:r>
              <w:rPr>
                <w:rFonts w:ascii="Times New Roman" w:hAnsi="Times New Roman" w:cs="Times New Roman"/>
                <w:sz w:val="22"/>
                <w:szCs w:val="22"/>
              </w:rPr>
              <w:t>29</w:t>
            </w:r>
          </w:p>
        </w:tc>
      </w:tr>
    </w:tbl>
    <w:p w14:paraId="27B1BF17" w14:textId="77777777" w:rsidR="00187955" w:rsidRDefault="00187955" w:rsidP="00AC0EC4">
      <w:pPr>
        <w:spacing w:line="480" w:lineRule="auto"/>
        <w:rPr>
          <w:rFonts w:ascii="Times New Roman" w:hAnsi="Times New Roman" w:cs="Times New Roman"/>
        </w:rPr>
      </w:pPr>
    </w:p>
    <w:p w14:paraId="1DA85B99" w14:textId="77777777" w:rsidR="0068521E" w:rsidRDefault="0068521E" w:rsidP="00AC0EC4">
      <w:pPr>
        <w:spacing w:line="480" w:lineRule="auto"/>
        <w:rPr>
          <w:rFonts w:ascii="Times New Roman" w:hAnsi="Times New Roman" w:cs="Times New Roman"/>
        </w:rPr>
      </w:pPr>
    </w:p>
    <w:p w14:paraId="6895A17F" w14:textId="77777777" w:rsidR="0068521E" w:rsidRDefault="0068521E" w:rsidP="00AC0EC4">
      <w:pPr>
        <w:spacing w:line="480" w:lineRule="auto"/>
        <w:rPr>
          <w:rFonts w:ascii="Times New Roman" w:hAnsi="Times New Roman" w:cs="Times New Roman"/>
        </w:rPr>
      </w:pPr>
    </w:p>
    <w:p w14:paraId="4809269B" w14:textId="77777777" w:rsidR="0068521E" w:rsidRDefault="0068521E" w:rsidP="00AC0EC4">
      <w:pPr>
        <w:spacing w:line="480" w:lineRule="auto"/>
        <w:rPr>
          <w:rFonts w:ascii="Times New Roman" w:hAnsi="Times New Roman" w:cs="Times New Roman"/>
        </w:rPr>
      </w:pPr>
    </w:p>
    <w:p w14:paraId="27FFBE3E" w14:textId="208922CF" w:rsidR="0068521E" w:rsidRDefault="0068521E" w:rsidP="00AC0EC4">
      <w:pPr>
        <w:spacing w:line="480" w:lineRule="auto"/>
        <w:rPr>
          <w:rFonts w:ascii="Times New Roman" w:hAnsi="Times New Roman" w:cs="Times New Roman"/>
        </w:rPr>
        <w:sectPr w:rsidR="0068521E" w:rsidSect="00CE3B5E">
          <w:pgSz w:w="15840" w:h="12240" w:orient="landscape"/>
          <w:pgMar w:top="1440" w:right="1440" w:bottom="1440" w:left="1440" w:header="708" w:footer="708" w:gutter="0"/>
          <w:lnNumType w:countBy="1" w:restart="continuous"/>
          <w:cols w:space="708"/>
          <w:docGrid w:linePitch="360"/>
        </w:sectPr>
      </w:pPr>
    </w:p>
    <w:p w14:paraId="19322545" w14:textId="34220DEA" w:rsidR="00AC0EC4" w:rsidRDefault="00AC0EC4" w:rsidP="00AC0EC4">
      <w:pPr>
        <w:spacing w:line="480" w:lineRule="auto"/>
        <w:rPr>
          <w:rFonts w:ascii="Times New Roman" w:hAnsi="Times New Roman" w:cs="Times New Roman"/>
        </w:rPr>
      </w:pPr>
    </w:p>
    <w:p w14:paraId="33CC8C41" w14:textId="77777777" w:rsidR="008F30E2" w:rsidRPr="00707E0C" w:rsidRDefault="00E7592C" w:rsidP="00AC0EC4">
      <w:pPr>
        <w:spacing w:line="480" w:lineRule="auto"/>
        <w:rPr>
          <w:rFonts w:ascii="Times New Roman" w:hAnsi="Times New Roman" w:cs="Times New Roman"/>
        </w:rPr>
      </w:pPr>
      <w:r>
        <w:rPr>
          <w:rFonts w:ascii="Times New Roman" w:hAnsi="Times New Roman" w:cs="Times New Roman"/>
          <w:b/>
          <w:bCs/>
        </w:rPr>
        <w:t>Fig</w:t>
      </w:r>
      <w:r w:rsidR="004E3880">
        <w:rPr>
          <w:rFonts w:ascii="Times New Roman" w:hAnsi="Times New Roman" w:cs="Times New Roman"/>
          <w:b/>
          <w:bCs/>
        </w:rPr>
        <w:t>.</w:t>
      </w:r>
      <w:r>
        <w:rPr>
          <w:rFonts w:ascii="Times New Roman" w:hAnsi="Times New Roman" w:cs="Times New Roman"/>
          <w:b/>
          <w:bCs/>
        </w:rPr>
        <w:t xml:space="preserve"> 1: </w:t>
      </w:r>
      <w:r w:rsidR="003522EC">
        <w:rPr>
          <w:rFonts w:ascii="Times New Roman" w:hAnsi="Times New Roman" w:cs="Times New Roman"/>
        </w:rPr>
        <w:t>Image</w:t>
      </w:r>
      <w:r w:rsidR="00A64F56">
        <w:rPr>
          <w:rFonts w:ascii="Times New Roman" w:hAnsi="Times New Roman" w:cs="Times New Roman"/>
        </w:rPr>
        <w:t xml:space="preserve"> of swimming caribou</w:t>
      </w:r>
      <w:r w:rsidR="00707E0C">
        <w:rPr>
          <w:rFonts w:ascii="Times New Roman" w:hAnsi="Times New Roman" w:cs="Times New Roman"/>
        </w:rPr>
        <w:t xml:space="preserve"> (</w:t>
      </w:r>
      <w:r w:rsidR="00707E0C">
        <w:rPr>
          <w:rFonts w:ascii="Times New Roman" w:hAnsi="Times New Roman" w:cs="Times New Roman"/>
          <w:i/>
          <w:iCs/>
        </w:rPr>
        <w:t xml:space="preserve">Rangifer </w:t>
      </w:r>
      <w:proofErr w:type="spellStart"/>
      <w:r w:rsidR="00707E0C">
        <w:rPr>
          <w:rFonts w:ascii="Times New Roman" w:hAnsi="Times New Roman" w:cs="Times New Roman"/>
          <w:i/>
          <w:iCs/>
        </w:rPr>
        <w:t>tarandus</w:t>
      </w:r>
      <w:proofErr w:type="spellEnd"/>
      <w:r w:rsidR="00707E0C">
        <w:rPr>
          <w:rFonts w:ascii="Times New Roman" w:hAnsi="Times New Roman" w:cs="Times New Roman"/>
        </w:rPr>
        <w:t xml:space="preserve">) between Perry Island and </w:t>
      </w:r>
      <w:r w:rsidR="00310A72">
        <w:rPr>
          <w:rFonts w:ascii="Times New Roman" w:hAnsi="Times New Roman" w:cs="Times New Roman"/>
        </w:rPr>
        <w:t>Eastern Indian Island</w:t>
      </w:r>
      <w:r w:rsidR="0076440B">
        <w:rPr>
          <w:rFonts w:ascii="Times New Roman" w:hAnsi="Times New Roman" w:cs="Times New Roman"/>
        </w:rPr>
        <w:t xml:space="preserve"> taken</w:t>
      </w:r>
      <w:bookmarkStart w:id="14" w:name="_GoBack"/>
      <w:bookmarkEnd w:id="14"/>
      <w:r w:rsidR="0076440B">
        <w:rPr>
          <w:rFonts w:ascii="Times New Roman" w:hAnsi="Times New Roman" w:cs="Times New Roman"/>
        </w:rPr>
        <w:t xml:space="preserve"> on </w:t>
      </w:r>
      <w:r w:rsidR="002E5D3A">
        <w:rPr>
          <w:rFonts w:ascii="Times New Roman" w:hAnsi="Times New Roman" w:cs="Times New Roman"/>
        </w:rPr>
        <w:t xml:space="preserve">30 </w:t>
      </w:r>
      <w:r w:rsidR="0076440B">
        <w:rPr>
          <w:rFonts w:ascii="Times New Roman" w:hAnsi="Times New Roman" w:cs="Times New Roman"/>
        </w:rPr>
        <w:t>May 2017.</w:t>
      </w:r>
    </w:p>
    <w:p w14:paraId="492D5854" w14:textId="77777777" w:rsidR="008F30E2" w:rsidRDefault="008F30E2">
      <w:pPr>
        <w:rPr>
          <w:rFonts w:ascii="Times New Roman" w:hAnsi="Times New Roman" w:cs="Times New Roman"/>
        </w:rPr>
      </w:pPr>
      <w:r>
        <w:rPr>
          <w:rFonts w:ascii="Times New Roman" w:hAnsi="Times New Roman" w:cs="Times New Roman"/>
        </w:rPr>
        <w:br w:type="page"/>
      </w:r>
    </w:p>
    <w:p w14:paraId="4932ECE2" w14:textId="77777777" w:rsidR="00E477B1" w:rsidRDefault="00E477B1" w:rsidP="00AC0EC4">
      <w:pPr>
        <w:spacing w:line="480" w:lineRule="auto"/>
        <w:rPr>
          <w:rFonts w:ascii="Times New Roman" w:hAnsi="Times New Roman" w:cs="Times New Roman"/>
          <w:b/>
          <w:bCs/>
        </w:rPr>
      </w:pPr>
    </w:p>
    <w:p w14:paraId="6BA269A0" w14:textId="27E64D5F" w:rsidR="00E7592C" w:rsidRPr="008F30E2" w:rsidRDefault="00AA1D92" w:rsidP="00AC0EC4">
      <w:pPr>
        <w:spacing w:line="480" w:lineRule="auto"/>
        <w:rPr>
          <w:rFonts w:ascii="Times New Roman" w:hAnsi="Times New Roman" w:cs="Times New Roman"/>
        </w:rPr>
      </w:pPr>
      <w:r>
        <w:rPr>
          <w:rFonts w:ascii="Times New Roman" w:hAnsi="Times New Roman" w:cs="Times New Roman"/>
          <w:b/>
          <w:bCs/>
        </w:rPr>
        <w:t>Fig.</w:t>
      </w:r>
      <w:r w:rsidR="008F30E2">
        <w:rPr>
          <w:rFonts w:ascii="Times New Roman" w:hAnsi="Times New Roman" w:cs="Times New Roman"/>
          <w:b/>
          <w:bCs/>
        </w:rPr>
        <w:t xml:space="preserve"> 2: </w:t>
      </w:r>
      <w:r w:rsidR="00CB792C">
        <w:rPr>
          <w:rFonts w:ascii="Times New Roman" w:hAnsi="Times New Roman" w:cs="Times New Roman"/>
        </w:rPr>
        <w:t>Ma</w:t>
      </w:r>
      <w:r w:rsidR="008F30E2">
        <w:rPr>
          <w:rFonts w:ascii="Times New Roman" w:hAnsi="Times New Roman" w:cs="Times New Roman"/>
        </w:rPr>
        <w:t xml:space="preserve">p of </w:t>
      </w:r>
      <w:r w:rsidR="002D7F39">
        <w:rPr>
          <w:rFonts w:ascii="Times New Roman" w:hAnsi="Times New Roman" w:cs="Times New Roman"/>
        </w:rPr>
        <w:t>Fogo Island archipelago.</w:t>
      </w:r>
    </w:p>
    <w:sectPr w:rsidR="00E7592C" w:rsidRPr="008F30E2" w:rsidSect="00AC0EC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balluffi@gmail.com" w:date="2019-09-30T13:20:00Z" w:initials="j">
    <w:p w14:paraId="219CF53C" w14:textId="77777777" w:rsidR="00E91426" w:rsidRDefault="00E91426" w:rsidP="00E91426">
      <w:pPr>
        <w:pStyle w:val="CommentText"/>
      </w:pPr>
      <w:r>
        <w:rPr>
          <w:rStyle w:val="CommentReference"/>
        </w:rPr>
        <w:annotationRef/>
      </w:r>
      <w:r>
        <w:t xml:space="preserve">I think you should make the case here stronger. While there are so many wishy-washy definitions of patches- like a field or a forest stand, the island is the perfect scenario to test this in. And with a large ranging ungulate none-the-less. </w:t>
      </w:r>
    </w:p>
  </w:comment>
  <w:comment w:id="7" w:author="Quinn Webber" w:date="2019-10-28T15:55:00Z" w:initials="QW">
    <w:p w14:paraId="0E723D9F" w14:textId="77777777" w:rsidR="001900EB" w:rsidRDefault="001900EB" w:rsidP="001900EB">
      <w:pPr>
        <w:pStyle w:val="CommentText"/>
      </w:pPr>
      <w:r>
        <w:rPr>
          <w:rStyle w:val="CommentReference"/>
        </w:rPr>
        <w:annotationRef/>
      </w:r>
      <w:r>
        <w:t xml:space="preserve">KK: </w:t>
      </w:r>
      <w:r>
        <w:rPr>
          <w:rStyle w:val="CommentReference"/>
        </w:rPr>
        <w:annotationRef/>
      </w:r>
      <w:r>
        <w:t>Your previous sentence implies that the horses were swimming between islands but isn’t it just one long island? And if so, this sentence doesn’t make the swimming clear</w:t>
      </w:r>
    </w:p>
    <w:p w14:paraId="4FB2C3F1" w14:textId="77777777" w:rsidR="001900EB" w:rsidRDefault="001900EB" w:rsidP="001900EB">
      <w:pPr>
        <w:pStyle w:val="CommentText"/>
      </w:pPr>
    </w:p>
  </w:comment>
  <w:comment w:id="8" w:author="Quinn Webber" w:date="2019-11-18T20:14:00Z" w:initials="QW">
    <w:p w14:paraId="0AD51734" w14:textId="77777777" w:rsidR="006031F3" w:rsidRDefault="006031F3">
      <w:pPr>
        <w:pStyle w:val="CommentText"/>
      </w:pPr>
      <w:r>
        <w:rPr>
          <w:rStyle w:val="CommentReference"/>
        </w:rPr>
        <w:annotationRef/>
      </w:r>
      <w:r>
        <w:t xml:space="preserve">Need to fix this sentence – Katrien is right, it seems like the horses are also swimming (which they aren’t) </w:t>
      </w:r>
    </w:p>
    <w:p w14:paraId="20BE6117" w14:textId="0F6E057C" w:rsidR="006031F3" w:rsidRDefault="006031F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9CF53C" w15:done="0"/>
  <w15:commentEx w15:paraId="4FB2C3F1" w15:done="0"/>
  <w15:commentEx w15:paraId="20BE6117" w15:paraIdParent="4FB2C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CF53C" w16cid:durableId="213C7F87"/>
  <w16cid:commentId w16cid:paraId="4FB2C3F1" w16cid:durableId="21618DF8"/>
  <w16cid:commentId w16cid:paraId="20BE6117" w16cid:durableId="217D7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B6F34" w14:textId="77777777" w:rsidR="00FF25D3" w:rsidRDefault="00FF25D3" w:rsidP="00456017">
      <w:r>
        <w:separator/>
      </w:r>
    </w:p>
  </w:endnote>
  <w:endnote w:type="continuationSeparator" w:id="0">
    <w:p w14:paraId="2FA33764" w14:textId="77777777" w:rsidR="00FF25D3" w:rsidRDefault="00FF25D3" w:rsidP="0045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8932626"/>
      <w:docPartObj>
        <w:docPartGallery w:val="Page Numbers (Bottom of Page)"/>
        <w:docPartUnique/>
      </w:docPartObj>
    </w:sdtPr>
    <w:sdtEndPr>
      <w:rPr>
        <w:rStyle w:val="PageNumber"/>
      </w:rPr>
    </w:sdtEndPr>
    <w:sdtContent>
      <w:p w14:paraId="6D0A7323" w14:textId="45B88A5C" w:rsidR="00456017" w:rsidRDefault="00456017" w:rsidP="00C23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920C1" w14:textId="77777777" w:rsidR="00456017" w:rsidRDefault="00456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6314761"/>
      <w:docPartObj>
        <w:docPartGallery w:val="Page Numbers (Bottom of Page)"/>
        <w:docPartUnique/>
      </w:docPartObj>
    </w:sdtPr>
    <w:sdtEndPr>
      <w:rPr>
        <w:rStyle w:val="PageNumber"/>
      </w:rPr>
    </w:sdtEndPr>
    <w:sdtContent>
      <w:p w14:paraId="3AD43EC7" w14:textId="6897FCDE" w:rsidR="00456017" w:rsidRDefault="00456017" w:rsidP="00C23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706FF" w14:textId="77777777" w:rsidR="00456017" w:rsidRDefault="00456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3FF29" w14:textId="77777777" w:rsidR="00FF25D3" w:rsidRDefault="00FF25D3" w:rsidP="00456017">
      <w:r>
        <w:separator/>
      </w:r>
    </w:p>
  </w:footnote>
  <w:footnote w:type="continuationSeparator" w:id="0">
    <w:p w14:paraId="2C219E34" w14:textId="77777777" w:rsidR="00FF25D3" w:rsidRDefault="00FF25D3" w:rsidP="0045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4741A"/>
    <w:multiLevelType w:val="hybridMultilevel"/>
    <w:tmpl w:val="2946C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alluffi@gmail.com">
    <w15:presenceInfo w15:providerId="Windows Live" w15:userId="806153d032b36937"/>
  </w15:person>
  <w15:person w15:author="Quinn Webber">
    <w15:presenceInfo w15:providerId="AD" w15:userId="S::qwebber@mun.ca::ea790702-4656-4927-a473-007b22b80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C2"/>
    <w:rsid w:val="00000813"/>
    <w:rsid w:val="00001AD5"/>
    <w:rsid w:val="00005010"/>
    <w:rsid w:val="00005778"/>
    <w:rsid w:val="00010CE8"/>
    <w:rsid w:val="00012BB6"/>
    <w:rsid w:val="00012DC2"/>
    <w:rsid w:val="00024BC1"/>
    <w:rsid w:val="00027CCB"/>
    <w:rsid w:val="00027F8B"/>
    <w:rsid w:val="00030371"/>
    <w:rsid w:val="000330A5"/>
    <w:rsid w:val="000331AA"/>
    <w:rsid w:val="000338C3"/>
    <w:rsid w:val="00034425"/>
    <w:rsid w:val="0004003A"/>
    <w:rsid w:val="00040FAE"/>
    <w:rsid w:val="000426ED"/>
    <w:rsid w:val="0004414C"/>
    <w:rsid w:val="00045A84"/>
    <w:rsid w:val="00046CEB"/>
    <w:rsid w:val="00052B1F"/>
    <w:rsid w:val="00061369"/>
    <w:rsid w:val="000631EA"/>
    <w:rsid w:val="00064622"/>
    <w:rsid w:val="00067B58"/>
    <w:rsid w:val="00067C1A"/>
    <w:rsid w:val="00070208"/>
    <w:rsid w:val="000709BC"/>
    <w:rsid w:val="00070BE9"/>
    <w:rsid w:val="000733A8"/>
    <w:rsid w:val="00073853"/>
    <w:rsid w:val="00074180"/>
    <w:rsid w:val="00074760"/>
    <w:rsid w:val="000806BF"/>
    <w:rsid w:val="00081B89"/>
    <w:rsid w:val="00085CE8"/>
    <w:rsid w:val="0008760B"/>
    <w:rsid w:val="000909EB"/>
    <w:rsid w:val="00093570"/>
    <w:rsid w:val="000A0C2E"/>
    <w:rsid w:val="000A1BF7"/>
    <w:rsid w:val="000A281A"/>
    <w:rsid w:val="000A3978"/>
    <w:rsid w:val="000A3BC7"/>
    <w:rsid w:val="000A40CA"/>
    <w:rsid w:val="000A49ED"/>
    <w:rsid w:val="000A528F"/>
    <w:rsid w:val="000A5AE7"/>
    <w:rsid w:val="000A7BF5"/>
    <w:rsid w:val="000B02AD"/>
    <w:rsid w:val="000B0B29"/>
    <w:rsid w:val="000B30D6"/>
    <w:rsid w:val="000B3481"/>
    <w:rsid w:val="000B5218"/>
    <w:rsid w:val="000B522C"/>
    <w:rsid w:val="000C046C"/>
    <w:rsid w:val="000C1A63"/>
    <w:rsid w:val="000C2CBE"/>
    <w:rsid w:val="000C431B"/>
    <w:rsid w:val="000C7DFB"/>
    <w:rsid w:val="000D0A58"/>
    <w:rsid w:val="000D1005"/>
    <w:rsid w:val="000D2E07"/>
    <w:rsid w:val="000D33F2"/>
    <w:rsid w:val="000D468A"/>
    <w:rsid w:val="000D5001"/>
    <w:rsid w:val="000D6347"/>
    <w:rsid w:val="000D6F53"/>
    <w:rsid w:val="000D6FBE"/>
    <w:rsid w:val="000E550E"/>
    <w:rsid w:val="000F0292"/>
    <w:rsid w:val="000F426F"/>
    <w:rsid w:val="000F78B5"/>
    <w:rsid w:val="00100603"/>
    <w:rsid w:val="001008AA"/>
    <w:rsid w:val="0010264A"/>
    <w:rsid w:val="00107BB8"/>
    <w:rsid w:val="00114A42"/>
    <w:rsid w:val="00117292"/>
    <w:rsid w:val="00117FBF"/>
    <w:rsid w:val="0012277C"/>
    <w:rsid w:val="00122830"/>
    <w:rsid w:val="00122F19"/>
    <w:rsid w:val="00124A1B"/>
    <w:rsid w:val="00125953"/>
    <w:rsid w:val="00126324"/>
    <w:rsid w:val="00126C17"/>
    <w:rsid w:val="00131E04"/>
    <w:rsid w:val="00133171"/>
    <w:rsid w:val="00133F21"/>
    <w:rsid w:val="00135BE0"/>
    <w:rsid w:val="00142140"/>
    <w:rsid w:val="00143D21"/>
    <w:rsid w:val="0014530B"/>
    <w:rsid w:val="00146106"/>
    <w:rsid w:val="0014647B"/>
    <w:rsid w:val="00146ED5"/>
    <w:rsid w:val="0014787E"/>
    <w:rsid w:val="00151FAF"/>
    <w:rsid w:val="001536C5"/>
    <w:rsid w:val="001541AF"/>
    <w:rsid w:val="0015514F"/>
    <w:rsid w:val="001608B0"/>
    <w:rsid w:val="0016210F"/>
    <w:rsid w:val="00163CC5"/>
    <w:rsid w:val="00177482"/>
    <w:rsid w:val="00181DBD"/>
    <w:rsid w:val="001849E4"/>
    <w:rsid w:val="00187955"/>
    <w:rsid w:val="001879AF"/>
    <w:rsid w:val="001900EB"/>
    <w:rsid w:val="00194F9A"/>
    <w:rsid w:val="001A123A"/>
    <w:rsid w:val="001A1D10"/>
    <w:rsid w:val="001A2E3E"/>
    <w:rsid w:val="001A32E8"/>
    <w:rsid w:val="001B0DAA"/>
    <w:rsid w:val="001B27C4"/>
    <w:rsid w:val="001B3B99"/>
    <w:rsid w:val="001B487D"/>
    <w:rsid w:val="001B6305"/>
    <w:rsid w:val="001B701F"/>
    <w:rsid w:val="001C07AE"/>
    <w:rsid w:val="001C4707"/>
    <w:rsid w:val="001C67E5"/>
    <w:rsid w:val="001C76CB"/>
    <w:rsid w:val="001D0CCB"/>
    <w:rsid w:val="001D2A18"/>
    <w:rsid w:val="001D4F0C"/>
    <w:rsid w:val="001D6C13"/>
    <w:rsid w:val="001E3B9C"/>
    <w:rsid w:val="001E4787"/>
    <w:rsid w:val="001E62FA"/>
    <w:rsid w:val="001F1E24"/>
    <w:rsid w:val="001F288C"/>
    <w:rsid w:val="001F3A44"/>
    <w:rsid w:val="001F4C8E"/>
    <w:rsid w:val="001F51E3"/>
    <w:rsid w:val="001F5F54"/>
    <w:rsid w:val="002055B4"/>
    <w:rsid w:val="00205839"/>
    <w:rsid w:val="0020687B"/>
    <w:rsid w:val="00212F79"/>
    <w:rsid w:val="00213BB3"/>
    <w:rsid w:val="00213D78"/>
    <w:rsid w:val="00214C52"/>
    <w:rsid w:val="00215EEB"/>
    <w:rsid w:val="002162EC"/>
    <w:rsid w:val="0022335F"/>
    <w:rsid w:val="00227332"/>
    <w:rsid w:val="002308F7"/>
    <w:rsid w:val="00231F2D"/>
    <w:rsid w:val="002336B6"/>
    <w:rsid w:val="002379EC"/>
    <w:rsid w:val="0024506B"/>
    <w:rsid w:val="00245269"/>
    <w:rsid w:val="002452DC"/>
    <w:rsid w:val="002536B7"/>
    <w:rsid w:val="00254589"/>
    <w:rsid w:val="00256297"/>
    <w:rsid w:val="0025743C"/>
    <w:rsid w:val="002578A7"/>
    <w:rsid w:val="00261A82"/>
    <w:rsid w:val="00262EE1"/>
    <w:rsid w:val="00265C70"/>
    <w:rsid w:val="00277409"/>
    <w:rsid w:val="0028617A"/>
    <w:rsid w:val="0028750E"/>
    <w:rsid w:val="00287703"/>
    <w:rsid w:val="00287EAC"/>
    <w:rsid w:val="00291515"/>
    <w:rsid w:val="00291B28"/>
    <w:rsid w:val="00294C2F"/>
    <w:rsid w:val="002A068D"/>
    <w:rsid w:val="002A28E6"/>
    <w:rsid w:val="002A39A3"/>
    <w:rsid w:val="002A57CF"/>
    <w:rsid w:val="002A5A67"/>
    <w:rsid w:val="002A71AA"/>
    <w:rsid w:val="002B1340"/>
    <w:rsid w:val="002B15B7"/>
    <w:rsid w:val="002B25E4"/>
    <w:rsid w:val="002B359A"/>
    <w:rsid w:val="002B3EEE"/>
    <w:rsid w:val="002B4439"/>
    <w:rsid w:val="002B5B5B"/>
    <w:rsid w:val="002B72D7"/>
    <w:rsid w:val="002C19B5"/>
    <w:rsid w:val="002C7604"/>
    <w:rsid w:val="002D04EA"/>
    <w:rsid w:val="002D16FF"/>
    <w:rsid w:val="002D1725"/>
    <w:rsid w:val="002D1732"/>
    <w:rsid w:val="002D247E"/>
    <w:rsid w:val="002D78C1"/>
    <w:rsid w:val="002D7A18"/>
    <w:rsid w:val="002D7F39"/>
    <w:rsid w:val="002E079E"/>
    <w:rsid w:val="002E0A93"/>
    <w:rsid w:val="002E1794"/>
    <w:rsid w:val="002E5A1A"/>
    <w:rsid w:val="002E5D3A"/>
    <w:rsid w:val="002E5ED4"/>
    <w:rsid w:val="002E72C4"/>
    <w:rsid w:val="002F2DF5"/>
    <w:rsid w:val="002F583C"/>
    <w:rsid w:val="002F7DE2"/>
    <w:rsid w:val="00301A53"/>
    <w:rsid w:val="003032FA"/>
    <w:rsid w:val="003042AD"/>
    <w:rsid w:val="00310A72"/>
    <w:rsid w:val="00310EE1"/>
    <w:rsid w:val="00310F16"/>
    <w:rsid w:val="00311001"/>
    <w:rsid w:val="003133AB"/>
    <w:rsid w:val="00313B4F"/>
    <w:rsid w:val="0031689E"/>
    <w:rsid w:val="0032165D"/>
    <w:rsid w:val="00322477"/>
    <w:rsid w:val="00325D6F"/>
    <w:rsid w:val="003270F0"/>
    <w:rsid w:val="00332AB7"/>
    <w:rsid w:val="00332CD7"/>
    <w:rsid w:val="00333A42"/>
    <w:rsid w:val="003359A4"/>
    <w:rsid w:val="00336E6C"/>
    <w:rsid w:val="00340390"/>
    <w:rsid w:val="00342A6E"/>
    <w:rsid w:val="00342E78"/>
    <w:rsid w:val="003438CC"/>
    <w:rsid w:val="00346138"/>
    <w:rsid w:val="00347258"/>
    <w:rsid w:val="00347AA9"/>
    <w:rsid w:val="003522EC"/>
    <w:rsid w:val="00354B4E"/>
    <w:rsid w:val="00361633"/>
    <w:rsid w:val="00361C14"/>
    <w:rsid w:val="003653EE"/>
    <w:rsid w:val="00366647"/>
    <w:rsid w:val="00367133"/>
    <w:rsid w:val="0037237C"/>
    <w:rsid w:val="0037274D"/>
    <w:rsid w:val="00374961"/>
    <w:rsid w:val="00377329"/>
    <w:rsid w:val="0037777A"/>
    <w:rsid w:val="003819AC"/>
    <w:rsid w:val="00384F1A"/>
    <w:rsid w:val="00391DFF"/>
    <w:rsid w:val="00392805"/>
    <w:rsid w:val="00392B6E"/>
    <w:rsid w:val="003955E8"/>
    <w:rsid w:val="00396AB8"/>
    <w:rsid w:val="00397AF6"/>
    <w:rsid w:val="003A1DA1"/>
    <w:rsid w:val="003A2159"/>
    <w:rsid w:val="003A501A"/>
    <w:rsid w:val="003A51B1"/>
    <w:rsid w:val="003A5490"/>
    <w:rsid w:val="003A701D"/>
    <w:rsid w:val="003A72DB"/>
    <w:rsid w:val="003C067F"/>
    <w:rsid w:val="003C091F"/>
    <w:rsid w:val="003C0AB2"/>
    <w:rsid w:val="003C619C"/>
    <w:rsid w:val="003C72EB"/>
    <w:rsid w:val="003D6520"/>
    <w:rsid w:val="003E2C56"/>
    <w:rsid w:val="003E544D"/>
    <w:rsid w:val="003E67D4"/>
    <w:rsid w:val="003F1A14"/>
    <w:rsid w:val="003F26FA"/>
    <w:rsid w:val="003F3C41"/>
    <w:rsid w:val="003F3DA9"/>
    <w:rsid w:val="003F6C2B"/>
    <w:rsid w:val="003F7DCB"/>
    <w:rsid w:val="003F7F32"/>
    <w:rsid w:val="00400EC2"/>
    <w:rsid w:val="00401FCD"/>
    <w:rsid w:val="00403F65"/>
    <w:rsid w:val="00404184"/>
    <w:rsid w:val="00412D8E"/>
    <w:rsid w:val="004135CE"/>
    <w:rsid w:val="00415874"/>
    <w:rsid w:val="00416C36"/>
    <w:rsid w:val="00424E30"/>
    <w:rsid w:val="00425B43"/>
    <w:rsid w:val="00427000"/>
    <w:rsid w:val="0042751A"/>
    <w:rsid w:val="00431551"/>
    <w:rsid w:val="00432F40"/>
    <w:rsid w:val="00441FBC"/>
    <w:rsid w:val="00446F3B"/>
    <w:rsid w:val="00447B23"/>
    <w:rsid w:val="004509E5"/>
    <w:rsid w:val="004528D1"/>
    <w:rsid w:val="004552BD"/>
    <w:rsid w:val="00455E74"/>
    <w:rsid w:val="00456017"/>
    <w:rsid w:val="0046037E"/>
    <w:rsid w:val="0046160B"/>
    <w:rsid w:val="00462FBE"/>
    <w:rsid w:val="00463CD6"/>
    <w:rsid w:val="00464587"/>
    <w:rsid w:val="00466E83"/>
    <w:rsid w:val="004711A5"/>
    <w:rsid w:val="00473555"/>
    <w:rsid w:val="00476891"/>
    <w:rsid w:val="004771DB"/>
    <w:rsid w:val="00477417"/>
    <w:rsid w:val="004812E7"/>
    <w:rsid w:val="0048415A"/>
    <w:rsid w:val="00484237"/>
    <w:rsid w:val="00484DAC"/>
    <w:rsid w:val="004875AE"/>
    <w:rsid w:val="00491381"/>
    <w:rsid w:val="004932A3"/>
    <w:rsid w:val="00493FBC"/>
    <w:rsid w:val="00496480"/>
    <w:rsid w:val="00497D50"/>
    <w:rsid w:val="004A132B"/>
    <w:rsid w:val="004A148B"/>
    <w:rsid w:val="004A2453"/>
    <w:rsid w:val="004A383D"/>
    <w:rsid w:val="004A69B0"/>
    <w:rsid w:val="004A7135"/>
    <w:rsid w:val="004A768E"/>
    <w:rsid w:val="004B10B0"/>
    <w:rsid w:val="004B1A81"/>
    <w:rsid w:val="004B2046"/>
    <w:rsid w:val="004B20B0"/>
    <w:rsid w:val="004B461B"/>
    <w:rsid w:val="004C3411"/>
    <w:rsid w:val="004C6B81"/>
    <w:rsid w:val="004D20B9"/>
    <w:rsid w:val="004D33AD"/>
    <w:rsid w:val="004D58A5"/>
    <w:rsid w:val="004D7711"/>
    <w:rsid w:val="004E10A6"/>
    <w:rsid w:val="004E2A06"/>
    <w:rsid w:val="004E3003"/>
    <w:rsid w:val="004E3880"/>
    <w:rsid w:val="004E51D9"/>
    <w:rsid w:val="004E5A5F"/>
    <w:rsid w:val="004F2074"/>
    <w:rsid w:val="00503354"/>
    <w:rsid w:val="00505886"/>
    <w:rsid w:val="00517395"/>
    <w:rsid w:val="0052192C"/>
    <w:rsid w:val="00524A8C"/>
    <w:rsid w:val="0052577C"/>
    <w:rsid w:val="005274C1"/>
    <w:rsid w:val="00531A84"/>
    <w:rsid w:val="005326EA"/>
    <w:rsid w:val="0053488B"/>
    <w:rsid w:val="00534D45"/>
    <w:rsid w:val="00535BD2"/>
    <w:rsid w:val="005403BD"/>
    <w:rsid w:val="00544D68"/>
    <w:rsid w:val="00546043"/>
    <w:rsid w:val="00553976"/>
    <w:rsid w:val="00560FDC"/>
    <w:rsid w:val="00562382"/>
    <w:rsid w:val="00563C55"/>
    <w:rsid w:val="005645AA"/>
    <w:rsid w:val="00566A21"/>
    <w:rsid w:val="00573BBE"/>
    <w:rsid w:val="00582972"/>
    <w:rsid w:val="0058464B"/>
    <w:rsid w:val="00585D05"/>
    <w:rsid w:val="00585F25"/>
    <w:rsid w:val="0058649C"/>
    <w:rsid w:val="00587604"/>
    <w:rsid w:val="00592824"/>
    <w:rsid w:val="005A3591"/>
    <w:rsid w:val="005A44EC"/>
    <w:rsid w:val="005A4527"/>
    <w:rsid w:val="005B1104"/>
    <w:rsid w:val="005B32F7"/>
    <w:rsid w:val="005B357A"/>
    <w:rsid w:val="005B41CD"/>
    <w:rsid w:val="005B67C1"/>
    <w:rsid w:val="005C0B15"/>
    <w:rsid w:val="005C4796"/>
    <w:rsid w:val="005C4FEE"/>
    <w:rsid w:val="005C5CF4"/>
    <w:rsid w:val="005E0E8C"/>
    <w:rsid w:val="005E20B1"/>
    <w:rsid w:val="005E2B62"/>
    <w:rsid w:val="005E5103"/>
    <w:rsid w:val="005F1A44"/>
    <w:rsid w:val="005F57B1"/>
    <w:rsid w:val="005F5E65"/>
    <w:rsid w:val="005F7DC2"/>
    <w:rsid w:val="00602040"/>
    <w:rsid w:val="006021C7"/>
    <w:rsid w:val="006031F3"/>
    <w:rsid w:val="0060693D"/>
    <w:rsid w:val="00606E54"/>
    <w:rsid w:val="00610B02"/>
    <w:rsid w:val="006134F1"/>
    <w:rsid w:val="0061462B"/>
    <w:rsid w:val="006203EE"/>
    <w:rsid w:val="006241A3"/>
    <w:rsid w:val="00624AF0"/>
    <w:rsid w:val="00630AD5"/>
    <w:rsid w:val="00631660"/>
    <w:rsid w:val="00632CC3"/>
    <w:rsid w:val="00633E60"/>
    <w:rsid w:val="006343CF"/>
    <w:rsid w:val="00635389"/>
    <w:rsid w:val="006358B1"/>
    <w:rsid w:val="006368D4"/>
    <w:rsid w:val="00640B76"/>
    <w:rsid w:val="0064131B"/>
    <w:rsid w:val="00650522"/>
    <w:rsid w:val="00650F29"/>
    <w:rsid w:val="006525C4"/>
    <w:rsid w:val="00654B2A"/>
    <w:rsid w:val="0065637A"/>
    <w:rsid w:val="00663A7D"/>
    <w:rsid w:val="00665C70"/>
    <w:rsid w:val="00665E47"/>
    <w:rsid w:val="00670661"/>
    <w:rsid w:val="00670775"/>
    <w:rsid w:val="00670878"/>
    <w:rsid w:val="00673339"/>
    <w:rsid w:val="00674114"/>
    <w:rsid w:val="0067452F"/>
    <w:rsid w:val="0067545A"/>
    <w:rsid w:val="00675D36"/>
    <w:rsid w:val="006760C3"/>
    <w:rsid w:val="006764D9"/>
    <w:rsid w:val="0067752B"/>
    <w:rsid w:val="006800B1"/>
    <w:rsid w:val="00684A87"/>
    <w:rsid w:val="0068521E"/>
    <w:rsid w:val="00685812"/>
    <w:rsid w:val="006862C3"/>
    <w:rsid w:val="00691CC8"/>
    <w:rsid w:val="00693AAB"/>
    <w:rsid w:val="006A242E"/>
    <w:rsid w:val="006A3ADC"/>
    <w:rsid w:val="006A41E2"/>
    <w:rsid w:val="006B2C00"/>
    <w:rsid w:val="006B2E59"/>
    <w:rsid w:val="006B521C"/>
    <w:rsid w:val="006B559D"/>
    <w:rsid w:val="006B5D4D"/>
    <w:rsid w:val="006B6320"/>
    <w:rsid w:val="006C285C"/>
    <w:rsid w:val="006C58BA"/>
    <w:rsid w:val="006C5BA6"/>
    <w:rsid w:val="006C608D"/>
    <w:rsid w:val="006C71F3"/>
    <w:rsid w:val="006E1EEE"/>
    <w:rsid w:val="006E30BB"/>
    <w:rsid w:val="006E3B05"/>
    <w:rsid w:val="006E40C4"/>
    <w:rsid w:val="00703603"/>
    <w:rsid w:val="00703631"/>
    <w:rsid w:val="00705D74"/>
    <w:rsid w:val="00707E0C"/>
    <w:rsid w:val="007117F0"/>
    <w:rsid w:val="00714AE2"/>
    <w:rsid w:val="0071628E"/>
    <w:rsid w:val="007201FE"/>
    <w:rsid w:val="00722631"/>
    <w:rsid w:val="00722AED"/>
    <w:rsid w:val="00722DA1"/>
    <w:rsid w:val="00726001"/>
    <w:rsid w:val="007305FB"/>
    <w:rsid w:val="007322BC"/>
    <w:rsid w:val="00732343"/>
    <w:rsid w:val="007332D1"/>
    <w:rsid w:val="00734183"/>
    <w:rsid w:val="0073636B"/>
    <w:rsid w:val="00736721"/>
    <w:rsid w:val="00737E37"/>
    <w:rsid w:val="00740206"/>
    <w:rsid w:val="0074418B"/>
    <w:rsid w:val="00744DAD"/>
    <w:rsid w:val="00747306"/>
    <w:rsid w:val="00761D2A"/>
    <w:rsid w:val="0076440B"/>
    <w:rsid w:val="00766C41"/>
    <w:rsid w:val="00766EA4"/>
    <w:rsid w:val="007706D6"/>
    <w:rsid w:val="00772B5B"/>
    <w:rsid w:val="00775ED4"/>
    <w:rsid w:val="0077652B"/>
    <w:rsid w:val="0078085A"/>
    <w:rsid w:val="007811F5"/>
    <w:rsid w:val="00781694"/>
    <w:rsid w:val="00782FBD"/>
    <w:rsid w:val="00786459"/>
    <w:rsid w:val="00787B83"/>
    <w:rsid w:val="00787E57"/>
    <w:rsid w:val="00795260"/>
    <w:rsid w:val="007A1980"/>
    <w:rsid w:val="007A4A58"/>
    <w:rsid w:val="007A677A"/>
    <w:rsid w:val="007B2107"/>
    <w:rsid w:val="007B3ACB"/>
    <w:rsid w:val="007B3C4E"/>
    <w:rsid w:val="007B55F8"/>
    <w:rsid w:val="007C1B84"/>
    <w:rsid w:val="007D0D99"/>
    <w:rsid w:val="007D6786"/>
    <w:rsid w:val="007E0188"/>
    <w:rsid w:val="007E0B4D"/>
    <w:rsid w:val="007E77BE"/>
    <w:rsid w:val="007F7D5C"/>
    <w:rsid w:val="00801733"/>
    <w:rsid w:val="00802DA2"/>
    <w:rsid w:val="00802F7C"/>
    <w:rsid w:val="00803190"/>
    <w:rsid w:val="008032E6"/>
    <w:rsid w:val="0080732A"/>
    <w:rsid w:val="00807BBA"/>
    <w:rsid w:val="00807E8E"/>
    <w:rsid w:val="00810E86"/>
    <w:rsid w:val="00811894"/>
    <w:rsid w:val="00811AFC"/>
    <w:rsid w:val="00812CFB"/>
    <w:rsid w:val="00812D35"/>
    <w:rsid w:val="00812E34"/>
    <w:rsid w:val="008152F7"/>
    <w:rsid w:val="00815F05"/>
    <w:rsid w:val="00817505"/>
    <w:rsid w:val="00817ED5"/>
    <w:rsid w:val="00817F69"/>
    <w:rsid w:val="00823693"/>
    <w:rsid w:val="008251B0"/>
    <w:rsid w:val="00826AB4"/>
    <w:rsid w:val="00830DB8"/>
    <w:rsid w:val="00832556"/>
    <w:rsid w:val="00832DEA"/>
    <w:rsid w:val="00834C91"/>
    <w:rsid w:val="00835F7B"/>
    <w:rsid w:val="0083631F"/>
    <w:rsid w:val="00841A1B"/>
    <w:rsid w:val="0084268B"/>
    <w:rsid w:val="00844EA2"/>
    <w:rsid w:val="00850245"/>
    <w:rsid w:val="00853019"/>
    <w:rsid w:val="00855745"/>
    <w:rsid w:val="00857008"/>
    <w:rsid w:val="00863B94"/>
    <w:rsid w:val="008644F5"/>
    <w:rsid w:val="00867A6B"/>
    <w:rsid w:val="00867D24"/>
    <w:rsid w:val="00874767"/>
    <w:rsid w:val="00876AE6"/>
    <w:rsid w:val="0088221F"/>
    <w:rsid w:val="00884646"/>
    <w:rsid w:val="00885019"/>
    <w:rsid w:val="0088700D"/>
    <w:rsid w:val="00891DFD"/>
    <w:rsid w:val="00892A33"/>
    <w:rsid w:val="00892BE0"/>
    <w:rsid w:val="00897206"/>
    <w:rsid w:val="008A5D75"/>
    <w:rsid w:val="008B061E"/>
    <w:rsid w:val="008B436F"/>
    <w:rsid w:val="008B794E"/>
    <w:rsid w:val="008B7C41"/>
    <w:rsid w:val="008C062A"/>
    <w:rsid w:val="008C3D0C"/>
    <w:rsid w:val="008C59C4"/>
    <w:rsid w:val="008C633D"/>
    <w:rsid w:val="008C6869"/>
    <w:rsid w:val="008C7816"/>
    <w:rsid w:val="008D1615"/>
    <w:rsid w:val="008D4DEE"/>
    <w:rsid w:val="008E176A"/>
    <w:rsid w:val="008E5BC7"/>
    <w:rsid w:val="008F0EFB"/>
    <w:rsid w:val="008F2C5D"/>
    <w:rsid w:val="008F30E2"/>
    <w:rsid w:val="008F439C"/>
    <w:rsid w:val="008F4A31"/>
    <w:rsid w:val="008F5119"/>
    <w:rsid w:val="008F5EEA"/>
    <w:rsid w:val="00902221"/>
    <w:rsid w:val="00903C01"/>
    <w:rsid w:val="00912C5E"/>
    <w:rsid w:val="00913021"/>
    <w:rsid w:val="00916CE3"/>
    <w:rsid w:val="00917C89"/>
    <w:rsid w:val="00921AD6"/>
    <w:rsid w:val="0092211B"/>
    <w:rsid w:val="009235B0"/>
    <w:rsid w:val="00924CB6"/>
    <w:rsid w:val="00926622"/>
    <w:rsid w:val="009309DA"/>
    <w:rsid w:val="00932DBE"/>
    <w:rsid w:val="00933E9F"/>
    <w:rsid w:val="009404A4"/>
    <w:rsid w:val="00941651"/>
    <w:rsid w:val="00941BFA"/>
    <w:rsid w:val="00945C17"/>
    <w:rsid w:val="00955138"/>
    <w:rsid w:val="0095539C"/>
    <w:rsid w:val="00956692"/>
    <w:rsid w:val="00957CF9"/>
    <w:rsid w:val="009627FA"/>
    <w:rsid w:val="00965969"/>
    <w:rsid w:val="00971FAF"/>
    <w:rsid w:val="00973E68"/>
    <w:rsid w:val="00975D22"/>
    <w:rsid w:val="00980647"/>
    <w:rsid w:val="009819BD"/>
    <w:rsid w:val="00985427"/>
    <w:rsid w:val="00985C34"/>
    <w:rsid w:val="009864C1"/>
    <w:rsid w:val="00987FE8"/>
    <w:rsid w:val="00990AF5"/>
    <w:rsid w:val="0099117F"/>
    <w:rsid w:val="009A38B2"/>
    <w:rsid w:val="009A3A0F"/>
    <w:rsid w:val="009A41D9"/>
    <w:rsid w:val="009A573D"/>
    <w:rsid w:val="009A723F"/>
    <w:rsid w:val="009B2E52"/>
    <w:rsid w:val="009B305C"/>
    <w:rsid w:val="009B3471"/>
    <w:rsid w:val="009B3514"/>
    <w:rsid w:val="009B45EE"/>
    <w:rsid w:val="009B6A20"/>
    <w:rsid w:val="009C1091"/>
    <w:rsid w:val="009C2B00"/>
    <w:rsid w:val="009C3319"/>
    <w:rsid w:val="009C346C"/>
    <w:rsid w:val="009C3C98"/>
    <w:rsid w:val="009C46B1"/>
    <w:rsid w:val="009C4B57"/>
    <w:rsid w:val="009C624D"/>
    <w:rsid w:val="009C6811"/>
    <w:rsid w:val="009C6B66"/>
    <w:rsid w:val="009D025B"/>
    <w:rsid w:val="009D1051"/>
    <w:rsid w:val="009D2DB5"/>
    <w:rsid w:val="009D3D87"/>
    <w:rsid w:val="009D5836"/>
    <w:rsid w:val="009D7312"/>
    <w:rsid w:val="009E170A"/>
    <w:rsid w:val="009E1D69"/>
    <w:rsid w:val="009E231E"/>
    <w:rsid w:val="009E394C"/>
    <w:rsid w:val="009E3B4A"/>
    <w:rsid w:val="009F0C6B"/>
    <w:rsid w:val="009F4F3C"/>
    <w:rsid w:val="009F70A8"/>
    <w:rsid w:val="00A01D46"/>
    <w:rsid w:val="00A02C22"/>
    <w:rsid w:val="00A03116"/>
    <w:rsid w:val="00A05C2F"/>
    <w:rsid w:val="00A06153"/>
    <w:rsid w:val="00A076B0"/>
    <w:rsid w:val="00A07728"/>
    <w:rsid w:val="00A15FFE"/>
    <w:rsid w:val="00A2194B"/>
    <w:rsid w:val="00A25ED7"/>
    <w:rsid w:val="00A26351"/>
    <w:rsid w:val="00A32CBC"/>
    <w:rsid w:val="00A34061"/>
    <w:rsid w:val="00A34807"/>
    <w:rsid w:val="00A3652A"/>
    <w:rsid w:val="00A36E36"/>
    <w:rsid w:val="00A405D3"/>
    <w:rsid w:val="00A43D63"/>
    <w:rsid w:val="00A454ED"/>
    <w:rsid w:val="00A45600"/>
    <w:rsid w:val="00A4620F"/>
    <w:rsid w:val="00A473BB"/>
    <w:rsid w:val="00A47A00"/>
    <w:rsid w:val="00A537EC"/>
    <w:rsid w:val="00A53F05"/>
    <w:rsid w:val="00A553FF"/>
    <w:rsid w:val="00A57F2D"/>
    <w:rsid w:val="00A64281"/>
    <w:rsid w:val="00A64F56"/>
    <w:rsid w:val="00A665A2"/>
    <w:rsid w:val="00A70197"/>
    <w:rsid w:val="00A7453A"/>
    <w:rsid w:val="00A76875"/>
    <w:rsid w:val="00A8197A"/>
    <w:rsid w:val="00A90541"/>
    <w:rsid w:val="00A91A89"/>
    <w:rsid w:val="00A94747"/>
    <w:rsid w:val="00A94FDE"/>
    <w:rsid w:val="00A95196"/>
    <w:rsid w:val="00A9694F"/>
    <w:rsid w:val="00A96C6C"/>
    <w:rsid w:val="00A96D0C"/>
    <w:rsid w:val="00A979CD"/>
    <w:rsid w:val="00A97C1A"/>
    <w:rsid w:val="00AA1D92"/>
    <w:rsid w:val="00AA6EF3"/>
    <w:rsid w:val="00AB08D2"/>
    <w:rsid w:val="00AB326E"/>
    <w:rsid w:val="00AB3482"/>
    <w:rsid w:val="00AC0EC4"/>
    <w:rsid w:val="00AC3CF7"/>
    <w:rsid w:val="00AC5038"/>
    <w:rsid w:val="00AC7E35"/>
    <w:rsid w:val="00AD1F7F"/>
    <w:rsid w:val="00AD2D7A"/>
    <w:rsid w:val="00AD3569"/>
    <w:rsid w:val="00AD785F"/>
    <w:rsid w:val="00AD79D4"/>
    <w:rsid w:val="00AE0CF2"/>
    <w:rsid w:val="00AE102B"/>
    <w:rsid w:val="00AE22B0"/>
    <w:rsid w:val="00AE26AE"/>
    <w:rsid w:val="00AE29D3"/>
    <w:rsid w:val="00AE4A82"/>
    <w:rsid w:val="00AE55F3"/>
    <w:rsid w:val="00AF1820"/>
    <w:rsid w:val="00AF7F6D"/>
    <w:rsid w:val="00B02D2F"/>
    <w:rsid w:val="00B03358"/>
    <w:rsid w:val="00B047C0"/>
    <w:rsid w:val="00B07B05"/>
    <w:rsid w:val="00B11FCB"/>
    <w:rsid w:val="00B12C45"/>
    <w:rsid w:val="00B13834"/>
    <w:rsid w:val="00B1527B"/>
    <w:rsid w:val="00B1758D"/>
    <w:rsid w:val="00B21B83"/>
    <w:rsid w:val="00B23668"/>
    <w:rsid w:val="00B23CEC"/>
    <w:rsid w:val="00B2449D"/>
    <w:rsid w:val="00B276C5"/>
    <w:rsid w:val="00B306B4"/>
    <w:rsid w:val="00B30897"/>
    <w:rsid w:val="00B32C62"/>
    <w:rsid w:val="00B35E0B"/>
    <w:rsid w:val="00B3699C"/>
    <w:rsid w:val="00B36D32"/>
    <w:rsid w:val="00B4375F"/>
    <w:rsid w:val="00B52595"/>
    <w:rsid w:val="00B61C40"/>
    <w:rsid w:val="00B645EB"/>
    <w:rsid w:val="00B656B7"/>
    <w:rsid w:val="00B70776"/>
    <w:rsid w:val="00B70C81"/>
    <w:rsid w:val="00B711F0"/>
    <w:rsid w:val="00B72946"/>
    <w:rsid w:val="00B743F0"/>
    <w:rsid w:val="00B74D7B"/>
    <w:rsid w:val="00B774FC"/>
    <w:rsid w:val="00B84616"/>
    <w:rsid w:val="00B84F38"/>
    <w:rsid w:val="00B877CD"/>
    <w:rsid w:val="00B9333E"/>
    <w:rsid w:val="00B93539"/>
    <w:rsid w:val="00B94A6B"/>
    <w:rsid w:val="00B95CBF"/>
    <w:rsid w:val="00B96F8B"/>
    <w:rsid w:val="00B97EFC"/>
    <w:rsid w:val="00BA4574"/>
    <w:rsid w:val="00BA569E"/>
    <w:rsid w:val="00BA7A0C"/>
    <w:rsid w:val="00BB236E"/>
    <w:rsid w:val="00BB2390"/>
    <w:rsid w:val="00BB2B36"/>
    <w:rsid w:val="00BB2C53"/>
    <w:rsid w:val="00BB3B09"/>
    <w:rsid w:val="00BB69C3"/>
    <w:rsid w:val="00BC16C4"/>
    <w:rsid w:val="00BC2404"/>
    <w:rsid w:val="00BC3355"/>
    <w:rsid w:val="00BC533B"/>
    <w:rsid w:val="00BC5C74"/>
    <w:rsid w:val="00BC62E1"/>
    <w:rsid w:val="00BC735F"/>
    <w:rsid w:val="00BC7E88"/>
    <w:rsid w:val="00BD61B9"/>
    <w:rsid w:val="00BD725F"/>
    <w:rsid w:val="00BE1D60"/>
    <w:rsid w:val="00BE2578"/>
    <w:rsid w:val="00BE317B"/>
    <w:rsid w:val="00BE43B5"/>
    <w:rsid w:val="00BE584E"/>
    <w:rsid w:val="00BF1EE0"/>
    <w:rsid w:val="00BF1F52"/>
    <w:rsid w:val="00BF2843"/>
    <w:rsid w:val="00BF5F3C"/>
    <w:rsid w:val="00BF71D7"/>
    <w:rsid w:val="00BF7B1B"/>
    <w:rsid w:val="00C0101D"/>
    <w:rsid w:val="00C01806"/>
    <w:rsid w:val="00C070C4"/>
    <w:rsid w:val="00C074AD"/>
    <w:rsid w:val="00C0773B"/>
    <w:rsid w:val="00C10112"/>
    <w:rsid w:val="00C103FB"/>
    <w:rsid w:val="00C117D5"/>
    <w:rsid w:val="00C148A0"/>
    <w:rsid w:val="00C17507"/>
    <w:rsid w:val="00C20D64"/>
    <w:rsid w:val="00C222FC"/>
    <w:rsid w:val="00C22F6D"/>
    <w:rsid w:val="00C239D3"/>
    <w:rsid w:val="00C24CF3"/>
    <w:rsid w:val="00C27CF2"/>
    <w:rsid w:val="00C30593"/>
    <w:rsid w:val="00C32B77"/>
    <w:rsid w:val="00C3399E"/>
    <w:rsid w:val="00C41319"/>
    <w:rsid w:val="00C41D51"/>
    <w:rsid w:val="00C44A31"/>
    <w:rsid w:val="00C45834"/>
    <w:rsid w:val="00C45BA6"/>
    <w:rsid w:val="00C46DA0"/>
    <w:rsid w:val="00C470D1"/>
    <w:rsid w:val="00C54EC5"/>
    <w:rsid w:val="00C6062E"/>
    <w:rsid w:val="00C61B6D"/>
    <w:rsid w:val="00C6326B"/>
    <w:rsid w:val="00C63522"/>
    <w:rsid w:val="00C65604"/>
    <w:rsid w:val="00C65858"/>
    <w:rsid w:val="00C65B4A"/>
    <w:rsid w:val="00C66558"/>
    <w:rsid w:val="00C67B64"/>
    <w:rsid w:val="00C67F9C"/>
    <w:rsid w:val="00C70EAD"/>
    <w:rsid w:val="00C71158"/>
    <w:rsid w:val="00C71A3D"/>
    <w:rsid w:val="00C72424"/>
    <w:rsid w:val="00C767F7"/>
    <w:rsid w:val="00C76BB3"/>
    <w:rsid w:val="00C77656"/>
    <w:rsid w:val="00C856DE"/>
    <w:rsid w:val="00C85C97"/>
    <w:rsid w:val="00C95778"/>
    <w:rsid w:val="00C97189"/>
    <w:rsid w:val="00CA796E"/>
    <w:rsid w:val="00CB0CBB"/>
    <w:rsid w:val="00CB2B10"/>
    <w:rsid w:val="00CB5A2E"/>
    <w:rsid w:val="00CB5C9A"/>
    <w:rsid w:val="00CB792C"/>
    <w:rsid w:val="00CC003A"/>
    <w:rsid w:val="00CC028A"/>
    <w:rsid w:val="00CC05D6"/>
    <w:rsid w:val="00CC0B9E"/>
    <w:rsid w:val="00CC0D3D"/>
    <w:rsid w:val="00CC114C"/>
    <w:rsid w:val="00CC5D86"/>
    <w:rsid w:val="00CC652E"/>
    <w:rsid w:val="00CC77F8"/>
    <w:rsid w:val="00CD1373"/>
    <w:rsid w:val="00CD15AF"/>
    <w:rsid w:val="00CD1FC5"/>
    <w:rsid w:val="00CD47E8"/>
    <w:rsid w:val="00CD4D49"/>
    <w:rsid w:val="00CD5B98"/>
    <w:rsid w:val="00CE352E"/>
    <w:rsid w:val="00CE3B5E"/>
    <w:rsid w:val="00CE42B4"/>
    <w:rsid w:val="00CE6CFB"/>
    <w:rsid w:val="00CF1B3F"/>
    <w:rsid w:val="00CF3BE1"/>
    <w:rsid w:val="00CF5DC3"/>
    <w:rsid w:val="00CF7153"/>
    <w:rsid w:val="00D0180D"/>
    <w:rsid w:val="00D02872"/>
    <w:rsid w:val="00D047E4"/>
    <w:rsid w:val="00D04FC7"/>
    <w:rsid w:val="00D05A93"/>
    <w:rsid w:val="00D1189E"/>
    <w:rsid w:val="00D11981"/>
    <w:rsid w:val="00D136B0"/>
    <w:rsid w:val="00D13EEE"/>
    <w:rsid w:val="00D1420D"/>
    <w:rsid w:val="00D150E5"/>
    <w:rsid w:val="00D15AB8"/>
    <w:rsid w:val="00D15E5F"/>
    <w:rsid w:val="00D2017B"/>
    <w:rsid w:val="00D21593"/>
    <w:rsid w:val="00D21BEA"/>
    <w:rsid w:val="00D2215F"/>
    <w:rsid w:val="00D233E8"/>
    <w:rsid w:val="00D25823"/>
    <w:rsid w:val="00D26229"/>
    <w:rsid w:val="00D27FC4"/>
    <w:rsid w:val="00D4098C"/>
    <w:rsid w:val="00D426F7"/>
    <w:rsid w:val="00D478EF"/>
    <w:rsid w:val="00D47AD0"/>
    <w:rsid w:val="00D527DD"/>
    <w:rsid w:val="00D53E48"/>
    <w:rsid w:val="00D541D0"/>
    <w:rsid w:val="00D5664F"/>
    <w:rsid w:val="00D61A8B"/>
    <w:rsid w:val="00D6323E"/>
    <w:rsid w:val="00D654AC"/>
    <w:rsid w:val="00D76DE0"/>
    <w:rsid w:val="00D82F0A"/>
    <w:rsid w:val="00D83A82"/>
    <w:rsid w:val="00D87EFF"/>
    <w:rsid w:val="00D90AD6"/>
    <w:rsid w:val="00D93921"/>
    <w:rsid w:val="00D93AA9"/>
    <w:rsid w:val="00D95766"/>
    <w:rsid w:val="00D96E71"/>
    <w:rsid w:val="00D9740C"/>
    <w:rsid w:val="00DA10B7"/>
    <w:rsid w:val="00DA4A0A"/>
    <w:rsid w:val="00DA4E19"/>
    <w:rsid w:val="00DB0657"/>
    <w:rsid w:val="00DB4633"/>
    <w:rsid w:val="00DB4D99"/>
    <w:rsid w:val="00DB655C"/>
    <w:rsid w:val="00DB7754"/>
    <w:rsid w:val="00DC1540"/>
    <w:rsid w:val="00DC7F23"/>
    <w:rsid w:val="00DD20A1"/>
    <w:rsid w:val="00DD2E62"/>
    <w:rsid w:val="00DD3AEB"/>
    <w:rsid w:val="00DD3B18"/>
    <w:rsid w:val="00DD3F0E"/>
    <w:rsid w:val="00DE2229"/>
    <w:rsid w:val="00DE3A2A"/>
    <w:rsid w:val="00DE41E5"/>
    <w:rsid w:val="00DE471B"/>
    <w:rsid w:val="00DE6AB2"/>
    <w:rsid w:val="00DE6C9F"/>
    <w:rsid w:val="00DE705B"/>
    <w:rsid w:val="00DF2EF6"/>
    <w:rsid w:val="00E01B2A"/>
    <w:rsid w:val="00E03251"/>
    <w:rsid w:val="00E03720"/>
    <w:rsid w:val="00E04314"/>
    <w:rsid w:val="00E056EA"/>
    <w:rsid w:val="00E06915"/>
    <w:rsid w:val="00E146C2"/>
    <w:rsid w:val="00E2183D"/>
    <w:rsid w:val="00E23FA1"/>
    <w:rsid w:val="00E316E8"/>
    <w:rsid w:val="00E31FF4"/>
    <w:rsid w:val="00E34418"/>
    <w:rsid w:val="00E34CF8"/>
    <w:rsid w:val="00E3609C"/>
    <w:rsid w:val="00E36879"/>
    <w:rsid w:val="00E379C3"/>
    <w:rsid w:val="00E37B6B"/>
    <w:rsid w:val="00E43A07"/>
    <w:rsid w:val="00E449DE"/>
    <w:rsid w:val="00E45269"/>
    <w:rsid w:val="00E45AE5"/>
    <w:rsid w:val="00E477B1"/>
    <w:rsid w:val="00E47D60"/>
    <w:rsid w:val="00E518CE"/>
    <w:rsid w:val="00E51BC5"/>
    <w:rsid w:val="00E52242"/>
    <w:rsid w:val="00E552C5"/>
    <w:rsid w:val="00E57B43"/>
    <w:rsid w:val="00E60479"/>
    <w:rsid w:val="00E64E19"/>
    <w:rsid w:val="00E6546E"/>
    <w:rsid w:val="00E711A4"/>
    <w:rsid w:val="00E71B1A"/>
    <w:rsid w:val="00E71BD2"/>
    <w:rsid w:val="00E730ED"/>
    <w:rsid w:val="00E737AF"/>
    <w:rsid w:val="00E7592C"/>
    <w:rsid w:val="00E75BD8"/>
    <w:rsid w:val="00E766DF"/>
    <w:rsid w:val="00E81900"/>
    <w:rsid w:val="00E82634"/>
    <w:rsid w:val="00E82C39"/>
    <w:rsid w:val="00E82EC5"/>
    <w:rsid w:val="00E8531A"/>
    <w:rsid w:val="00E85437"/>
    <w:rsid w:val="00E861EB"/>
    <w:rsid w:val="00E90952"/>
    <w:rsid w:val="00E91426"/>
    <w:rsid w:val="00EA598D"/>
    <w:rsid w:val="00EA5CA7"/>
    <w:rsid w:val="00EA6538"/>
    <w:rsid w:val="00EB075C"/>
    <w:rsid w:val="00EB20AF"/>
    <w:rsid w:val="00EB296C"/>
    <w:rsid w:val="00EB35B7"/>
    <w:rsid w:val="00EB469C"/>
    <w:rsid w:val="00EB5DCF"/>
    <w:rsid w:val="00EB77D4"/>
    <w:rsid w:val="00EC7FF0"/>
    <w:rsid w:val="00ED269D"/>
    <w:rsid w:val="00ED2D17"/>
    <w:rsid w:val="00ED40C1"/>
    <w:rsid w:val="00ED6E91"/>
    <w:rsid w:val="00EE0293"/>
    <w:rsid w:val="00EE156B"/>
    <w:rsid w:val="00EE3EBB"/>
    <w:rsid w:val="00EE78BC"/>
    <w:rsid w:val="00EE7B0F"/>
    <w:rsid w:val="00EF0C43"/>
    <w:rsid w:val="00EF204C"/>
    <w:rsid w:val="00EF490E"/>
    <w:rsid w:val="00EF5A8D"/>
    <w:rsid w:val="00EF6195"/>
    <w:rsid w:val="00F03CC3"/>
    <w:rsid w:val="00F051AD"/>
    <w:rsid w:val="00F0585E"/>
    <w:rsid w:val="00F06191"/>
    <w:rsid w:val="00F0644C"/>
    <w:rsid w:val="00F0686E"/>
    <w:rsid w:val="00F074A7"/>
    <w:rsid w:val="00F116C0"/>
    <w:rsid w:val="00F13388"/>
    <w:rsid w:val="00F13551"/>
    <w:rsid w:val="00F14A8E"/>
    <w:rsid w:val="00F150D4"/>
    <w:rsid w:val="00F1538F"/>
    <w:rsid w:val="00F16C83"/>
    <w:rsid w:val="00F17675"/>
    <w:rsid w:val="00F17BA4"/>
    <w:rsid w:val="00F2079A"/>
    <w:rsid w:val="00F21242"/>
    <w:rsid w:val="00F212F8"/>
    <w:rsid w:val="00F21303"/>
    <w:rsid w:val="00F22381"/>
    <w:rsid w:val="00F23DB7"/>
    <w:rsid w:val="00F253D2"/>
    <w:rsid w:val="00F300E7"/>
    <w:rsid w:val="00F3243E"/>
    <w:rsid w:val="00F33D80"/>
    <w:rsid w:val="00F34744"/>
    <w:rsid w:val="00F352DD"/>
    <w:rsid w:val="00F40DF4"/>
    <w:rsid w:val="00F41289"/>
    <w:rsid w:val="00F42F06"/>
    <w:rsid w:val="00F43FC2"/>
    <w:rsid w:val="00F4642F"/>
    <w:rsid w:val="00F47570"/>
    <w:rsid w:val="00F47E01"/>
    <w:rsid w:val="00F50376"/>
    <w:rsid w:val="00F531E1"/>
    <w:rsid w:val="00F552E7"/>
    <w:rsid w:val="00F61547"/>
    <w:rsid w:val="00F7252E"/>
    <w:rsid w:val="00F76838"/>
    <w:rsid w:val="00F77781"/>
    <w:rsid w:val="00F8098B"/>
    <w:rsid w:val="00F81394"/>
    <w:rsid w:val="00F84331"/>
    <w:rsid w:val="00F9028D"/>
    <w:rsid w:val="00F94764"/>
    <w:rsid w:val="00FA0FF0"/>
    <w:rsid w:val="00FA3719"/>
    <w:rsid w:val="00FA5903"/>
    <w:rsid w:val="00FA6461"/>
    <w:rsid w:val="00FA6692"/>
    <w:rsid w:val="00FB3BD6"/>
    <w:rsid w:val="00FB49C5"/>
    <w:rsid w:val="00FC2BB4"/>
    <w:rsid w:val="00FC3380"/>
    <w:rsid w:val="00FC5893"/>
    <w:rsid w:val="00FD488E"/>
    <w:rsid w:val="00FD4B4E"/>
    <w:rsid w:val="00FD4F43"/>
    <w:rsid w:val="00FE1CF3"/>
    <w:rsid w:val="00FE2DD3"/>
    <w:rsid w:val="00FE3640"/>
    <w:rsid w:val="00FE3F09"/>
    <w:rsid w:val="00FF0406"/>
    <w:rsid w:val="00FF0639"/>
    <w:rsid w:val="00FF2412"/>
    <w:rsid w:val="00FF25D3"/>
    <w:rsid w:val="00FF315B"/>
    <w:rsid w:val="00FF34E5"/>
    <w:rsid w:val="00FF35A0"/>
    <w:rsid w:val="00FF4FE0"/>
    <w:rsid w:val="00FF6427"/>
    <w:rsid w:val="00FF729B"/>
    <w:rsid w:val="00FF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DF015"/>
  <w15:chartTrackingRefBased/>
  <w15:docId w15:val="{C6A5A72A-D85E-6B43-BBB4-8534A785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C0EC4"/>
  </w:style>
  <w:style w:type="table" w:styleId="TableGrid">
    <w:name w:val="Table Grid"/>
    <w:basedOn w:val="TableNormal"/>
    <w:uiPriority w:val="39"/>
    <w:rsid w:val="00AC0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0593"/>
    <w:pPr>
      <w:spacing w:before="100" w:beforeAutospacing="1" w:after="100" w:afterAutospacing="1"/>
    </w:pPr>
    <w:rPr>
      <w:rFonts w:ascii="Times" w:eastAsia="MS Mincho" w:hAnsi="Times" w:cs="Times New Roman"/>
      <w:sz w:val="20"/>
      <w:szCs w:val="20"/>
    </w:rPr>
  </w:style>
  <w:style w:type="paragraph" w:customStyle="1" w:styleId="p1">
    <w:name w:val="p1"/>
    <w:basedOn w:val="Normal"/>
    <w:rsid w:val="00CF7153"/>
    <w:rPr>
      <w:rFonts w:ascii="Helvetica" w:eastAsiaTheme="minorEastAsia" w:hAnsi="Helvetica" w:cs="Times New Roman"/>
      <w:sz w:val="18"/>
      <w:szCs w:val="18"/>
    </w:rPr>
  </w:style>
  <w:style w:type="character" w:customStyle="1" w:styleId="NormalCar">
    <w:name w:val="Normal Car"/>
    <w:basedOn w:val="DefaultParagraphFont"/>
    <w:link w:val="Normal1"/>
    <w:qFormat/>
    <w:rsid w:val="00377329"/>
    <w:rPr>
      <w:rFonts w:ascii="Times New Roman" w:eastAsiaTheme="minorEastAsia" w:hAnsi="Times New Roman"/>
      <w:sz w:val="22"/>
      <w:szCs w:val="22"/>
      <w:lang w:eastAsia="en-CA"/>
    </w:rPr>
  </w:style>
  <w:style w:type="paragraph" w:customStyle="1" w:styleId="Normal1">
    <w:name w:val="Normal1"/>
    <w:basedOn w:val="Normal"/>
    <w:link w:val="NormalCar"/>
    <w:qFormat/>
    <w:rsid w:val="00377329"/>
    <w:pPr>
      <w:jc w:val="both"/>
    </w:pPr>
    <w:rPr>
      <w:rFonts w:ascii="Times New Roman" w:eastAsiaTheme="minorEastAsia" w:hAnsi="Times New Roman"/>
      <w:sz w:val="22"/>
      <w:szCs w:val="22"/>
      <w:lang w:eastAsia="en-CA"/>
    </w:rPr>
  </w:style>
  <w:style w:type="character" w:styleId="CommentReference">
    <w:name w:val="annotation reference"/>
    <w:basedOn w:val="DefaultParagraphFont"/>
    <w:uiPriority w:val="99"/>
    <w:semiHidden/>
    <w:unhideWhenUsed/>
    <w:rsid w:val="00D53E48"/>
    <w:rPr>
      <w:sz w:val="16"/>
      <w:szCs w:val="16"/>
    </w:rPr>
  </w:style>
  <w:style w:type="paragraph" w:styleId="CommentText">
    <w:name w:val="annotation text"/>
    <w:basedOn w:val="Normal"/>
    <w:link w:val="CommentTextChar"/>
    <w:uiPriority w:val="99"/>
    <w:semiHidden/>
    <w:unhideWhenUsed/>
    <w:rsid w:val="00D53E48"/>
    <w:rPr>
      <w:sz w:val="20"/>
      <w:szCs w:val="20"/>
    </w:rPr>
  </w:style>
  <w:style w:type="character" w:customStyle="1" w:styleId="CommentTextChar">
    <w:name w:val="Comment Text Char"/>
    <w:basedOn w:val="DefaultParagraphFont"/>
    <w:link w:val="CommentText"/>
    <w:uiPriority w:val="99"/>
    <w:semiHidden/>
    <w:rsid w:val="00D53E48"/>
    <w:rPr>
      <w:sz w:val="20"/>
      <w:szCs w:val="20"/>
    </w:rPr>
  </w:style>
  <w:style w:type="paragraph" w:styleId="CommentSubject">
    <w:name w:val="annotation subject"/>
    <w:basedOn w:val="CommentText"/>
    <w:next w:val="CommentText"/>
    <w:link w:val="CommentSubjectChar"/>
    <w:uiPriority w:val="99"/>
    <w:semiHidden/>
    <w:unhideWhenUsed/>
    <w:rsid w:val="00D53E48"/>
    <w:rPr>
      <w:b/>
      <w:bCs/>
    </w:rPr>
  </w:style>
  <w:style w:type="character" w:customStyle="1" w:styleId="CommentSubjectChar">
    <w:name w:val="Comment Subject Char"/>
    <w:basedOn w:val="CommentTextChar"/>
    <w:link w:val="CommentSubject"/>
    <w:uiPriority w:val="99"/>
    <w:semiHidden/>
    <w:rsid w:val="00D53E48"/>
    <w:rPr>
      <w:b/>
      <w:bCs/>
      <w:sz w:val="20"/>
      <w:szCs w:val="20"/>
    </w:rPr>
  </w:style>
  <w:style w:type="paragraph" w:styleId="BalloonText">
    <w:name w:val="Balloon Text"/>
    <w:basedOn w:val="Normal"/>
    <w:link w:val="BalloonTextChar"/>
    <w:uiPriority w:val="99"/>
    <w:semiHidden/>
    <w:unhideWhenUsed/>
    <w:rsid w:val="00D53E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3E48"/>
    <w:rPr>
      <w:rFonts w:ascii="Times New Roman" w:hAnsi="Times New Roman" w:cs="Times New Roman"/>
      <w:sz w:val="18"/>
      <w:szCs w:val="18"/>
    </w:rPr>
  </w:style>
  <w:style w:type="paragraph" w:styleId="Footer">
    <w:name w:val="footer"/>
    <w:basedOn w:val="Normal"/>
    <w:link w:val="FooterChar"/>
    <w:uiPriority w:val="99"/>
    <w:unhideWhenUsed/>
    <w:rsid w:val="00456017"/>
    <w:pPr>
      <w:tabs>
        <w:tab w:val="center" w:pos="4680"/>
        <w:tab w:val="right" w:pos="9360"/>
      </w:tabs>
    </w:pPr>
  </w:style>
  <w:style w:type="character" w:customStyle="1" w:styleId="FooterChar">
    <w:name w:val="Footer Char"/>
    <w:basedOn w:val="DefaultParagraphFont"/>
    <w:link w:val="Footer"/>
    <w:uiPriority w:val="99"/>
    <w:rsid w:val="00456017"/>
  </w:style>
  <w:style w:type="character" w:styleId="PageNumber">
    <w:name w:val="page number"/>
    <w:basedOn w:val="DefaultParagraphFont"/>
    <w:uiPriority w:val="99"/>
    <w:semiHidden/>
    <w:unhideWhenUsed/>
    <w:rsid w:val="00456017"/>
  </w:style>
  <w:style w:type="table" w:styleId="ListTable2-Accent3">
    <w:name w:val="List Table 2 Accent 3"/>
    <w:basedOn w:val="TableNormal"/>
    <w:uiPriority w:val="47"/>
    <w:rsid w:val="0014647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1464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EC531-C3F4-8B46-8F23-26D68FB0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17</Pages>
  <Words>10179</Words>
  <Characters>58024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Webber</dc:creator>
  <cp:keywords/>
  <dc:description/>
  <cp:lastModifiedBy>Quinn Webber</cp:lastModifiedBy>
  <cp:revision>1052</cp:revision>
  <dcterms:created xsi:type="dcterms:W3CDTF">2019-06-21T16:42:00Z</dcterms:created>
  <dcterms:modified xsi:type="dcterms:W3CDTF">2020-02-22T18:49:00Z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http://www.zotero.org/styles/behavioral-ecology-and-sociobiology</vt:lpwstr>
  </property>
  <property fmtid="{D5CDD505-2E9C-101B-9397-08002B2CF9AE}" pid="3" name="Mendeley Recent Style Name 0_1">
    <vt:lpwstr>Behavioral Ecology and Sociobiology</vt:lpwstr>
  </property>
  <property fmtid="{D5CDD505-2E9C-101B-9397-08002B2CF9AE}" pid="4" name="Mendeley Recent Style Id 1_1">
    <vt:lpwstr>http://www.zotero.org/styles/behaviour</vt:lpwstr>
  </property>
  <property fmtid="{D5CDD505-2E9C-101B-9397-08002B2CF9AE}" pid="5" name="Mendeley Recent Style Name 1_1">
    <vt:lpwstr>Behaviour</vt:lpwstr>
  </property>
  <property fmtid="{D5CDD505-2E9C-101B-9397-08002B2CF9AE}" pid="6" name="Mendeley Recent Style Id 2_1">
    <vt:lpwstr>http://www.zotero.org/styles/canadian-journal-of-zoology</vt:lpwstr>
  </property>
  <property fmtid="{D5CDD505-2E9C-101B-9397-08002B2CF9AE}" pid="7" name="Mendeley Recent Style Name 2_1">
    <vt:lpwstr>Canadian Journal of Zoology</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http://www.zotero.org/styles/journal-of-animal-ecology</vt:lpwstr>
  </property>
  <property fmtid="{D5CDD505-2E9C-101B-9397-08002B2CF9AE}" pid="11" name="Mendeley Recent Style Name 4_1">
    <vt:lpwstr>Journal of Animal Ecology</vt:lpwstr>
  </property>
  <property fmtid="{D5CDD505-2E9C-101B-9397-08002B2CF9AE}" pid="12" name="Mendeley Recent Style Id 5_1">
    <vt:lpwstr>http://www.zotero.org/styles/journal-of-comparative-physiology-b</vt:lpwstr>
  </property>
  <property fmtid="{D5CDD505-2E9C-101B-9397-08002B2CF9AE}" pid="13" name="Mendeley Recent Style Name 5_1">
    <vt:lpwstr>Journal of Comparative Physiology B</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http://www.zotero.org/styles/science-without-titles</vt:lpwstr>
  </property>
  <property fmtid="{D5CDD505-2E9C-101B-9397-08002B2CF9AE}" pid="19" name="Mendeley Recent Style Name 8_1">
    <vt:lpwstr>Science (without titles)</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64c43592-9e54-3306-ada7-0d8439623019</vt:lpwstr>
  </property>
  <property fmtid="{D5CDD505-2E9C-101B-9397-08002B2CF9AE}" pid="24" name="Mendeley Citation Style_1">
    <vt:lpwstr>http://www.zotero.org/styles/canadian-journal-of-zoology</vt:lpwstr>
  </property>
</Properties>
</file>